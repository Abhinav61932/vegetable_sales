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3C1F8E" w14:textId="31C13DC8" w:rsidR="0099741A" w:rsidRDefault="005A5E02" w:rsidP="00D40586">
      <w:pPr>
        <w:rPr>
          <w:lang w:val="en-IN" w:eastAsia="en-IN"/>
        </w:rPr>
      </w:pPr>
      <w:r>
        <w:rPr>
          <w:lang w:val="en-IN" w:eastAsia="en-IN"/>
        </w:rPr>
        <w:t>.</w:t>
      </w:r>
      <w:r w:rsidR="00D53C12">
        <w:rPr>
          <w:lang w:val="en-IN" w:eastAsia="en-IN"/>
        </w:rPr>
        <w:t>DATA SCIENCE TOOLBOX: PYTHON PROGRAMMING</w:t>
      </w:r>
    </w:p>
    <w:p w14:paraId="5A937DD3" w14:textId="77777777" w:rsidR="0099741A" w:rsidRDefault="00000000">
      <w:pPr>
        <w:suppressAutoHyphens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PROJECT REPORT</w:t>
      </w:r>
    </w:p>
    <w:p w14:paraId="674EEF6D" w14:textId="77777777" w:rsidR="0099741A" w:rsidRDefault="00000000">
      <w:pPr>
        <w:suppressAutoHyphens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(Project Semester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January-April 2025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</w:t>
      </w:r>
    </w:p>
    <w:p w14:paraId="5A441864" w14:textId="77777777" w:rsidR="0099741A" w:rsidRDefault="0099741A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IN" w:eastAsia="en-IN"/>
        </w:rPr>
      </w:pPr>
    </w:p>
    <w:p w14:paraId="01688E79" w14:textId="77777777" w:rsidR="0099741A" w:rsidRDefault="0099741A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IN" w:eastAsia="en-IN"/>
        </w:rPr>
      </w:pPr>
    </w:p>
    <w:p w14:paraId="232E58C7" w14:textId="77777777" w:rsidR="0099741A" w:rsidRDefault="0099741A">
      <w:pPr>
        <w:suppressAutoHyphens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IN" w:eastAsia="en-IN"/>
        </w:rPr>
      </w:pPr>
    </w:p>
    <w:p w14:paraId="44109333" w14:textId="25E0304A" w:rsidR="0099741A" w:rsidRDefault="0025772D">
      <w:pPr>
        <w:suppressAutoHyphens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val="en-IN" w:eastAsia="en-IN"/>
        </w:rPr>
        <w:t xml:space="preserve">Vegetables sales: </w:t>
      </w:r>
      <w:r w:rsidR="00D53C12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val="en-IN" w:eastAsia="en-IN"/>
        </w:rPr>
        <w:t xml:space="preserve"> Data Analysis Visulazation </w:t>
      </w:r>
    </w:p>
    <w:p w14:paraId="4AEBE6C1" w14:textId="77777777" w:rsidR="0099741A" w:rsidRDefault="0099741A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57004664" w14:textId="77777777" w:rsidR="0099741A" w:rsidRDefault="0099741A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09940B9" w14:textId="77777777" w:rsidR="0099741A" w:rsidRDefault="00000000">
      <w:pPr>
        <w:suppressAutoHyphens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Submitted by</w:t>
      </w:r>
    </w:p>
    <w:p w14:paraId="5254BD3E" w14:textId="77777777" w:rsidR="0099741A" w:rsidRDefault="0099741A" w:rsidP="008E06D9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</w:p>
    <w:p w14:paraId="17ECCAAB" w14:textId="77777777" w:rsidR="0099741A" w:rsidRDefault="0099741A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</w:p>
    <w:p w14:paraId="7227BF1C" w14:textId="38169DBD" w:rsidR="0099741A" w:rsidRDefault="0025772D">
      <w:pPr>
        <w:suppressAutoHyphens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Abhinav Tyagi</w:t>
      </w:r>
    </w:p>
    <w:p w14:paraId="79DB8FD4" w14:textId="77777777" w:rsidR="0099741A" w:rsidRDefault="0099741A">
      <w:pPr>
        <w:suppressAutoHyphens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</w:p>
    <w:p w14:paraId="77299F30" w14:textId="572576B6" w:rsidR="0099741A" w:rsidRDefault="00000000">
      <w:pPr>
        <w:suppressAutoHyphens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Registration N</w:t>
      </w:r>
      <w:r w:rsidR="008E06D9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o: 123</w:t>
      </w:r>
      <w:r w:rsidR="0025772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07431</w:t>
      </w:r>
    </w:p>
    <w:p w14:paraId="12CCF94A" w14:textId="77777777" w:rsidR="0099741A" w:rsidRDefault="0099741A">
      <w:pPr>
        <w:suppressAutoHyphens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</w:p>
    <w:p w14:paraId="5C84414E" w14:textId="77777777" w:rsidR="0099741A" w:rsidRDefault="00000000">
      <w:pPr>
        <w:suppressAutoHyphens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Programme and Section</w:t>
      </w:r>
      <w:r w:rsidR="008E06D9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: CSE(K23GN)</w:t>
      </w:r>
    </w:p>
    <w:p w14:paraId="58CA3ABB" w14:textId="77777777" w:rsidR="0099741A" w:rsidRDefault="00000000">
      <w:pPr>
        <w:suppressAutoHyphens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Course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Code </w:t>
      </w:r>
      <w:r w:rsidR="008E06D9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:</w:t>
      </w:r>
      <w:proofErr w:type="gramEnd"/>
      <w:r w:rsidR="008E06D9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INT 375</w:t>
      </w:r>
    </w:p>
    <w:p w14:paraId="613BF944" w14:textId="77777777" w:rsidR="0099741A" w:rsidRDefault="0099741A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54D67DAB" w14:textId="77777777" w:rsidR="0099741A" w:rsidRDefault="0099741A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39FEC67" w14:textId="77777777" w:rsidR="0099741A" w:rsidRDefault="0099741A">
      <w:pPr>
        <w:suppressAutoHyphens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93CF8BE" w14:textId="77777777" w:rsidR="0099741A" w:rsidRDefault="0099741A">
      <w:pPr>
        <w:suppressAutoHyphens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31F7C3E" w14:textId="77777777" w:rsidR="0099741A" w:rsidRDefault="00000000">
      <w:pPr>
        <w:suppressAutoHyphens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Under the Guidance of</w:t>
      </w:r>
    </w:p>
    <w:p w14:paraId="49EE53F4" w14:textId="77777777" w:rsidR="0099741A" w:rsidRDefault="0099741A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</w:p>
    <w:p w14:paraId="57179407" w14:textId="77777777" w:rsidR="0099741A" w:rsidRDefault="00D53C12">
      <w:pPr>
        <w:suppressAutoHyphens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Aashima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Bansal(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UID: 28968)</w:t>
      </w:r>
    </w:p>
    <w:p w14:paraId="3E96A8F5" w14:textId="77777777" w:rsidR="0099741A" w:rsidRDefault="0099741A">
      <w:pPr>
        <w:suppressAutoHyphens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</w:p>
    <w:p w14:paraId="34DCA5BB" w14:textId="77777777" w:rsidR="0099741A" w:rsidRDefault="0099741A">
      <w:pPr>
        <w:suppressAutoHyphens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</w:p>
    <w:p w14:paraId="0FCED1E6" w14:textId="77777777" w:rsidR="0099741A" w:rsidRDefault="00000000">
      <w:pPr>
        <w:suppressAutoHyphens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Discipline of CSE/IT</w:t>
      </w:r>
    </w:p>
    <w:p w14:paraId="0C572BAA" w14:textId="77777777" w:rsidR="0099741A" w:rsidRDefault="0099741A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</w:p>
    <w:p w14:paraId="0732DAB3" w14:textId="77777777" w:rsidR="0099741A" w:rsidRDefault="00000000">
      <w:pPr>
        <w:suppressAutoHyphens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Lovely School of </w:t>
      </w:r>
      <w:r w:rsidR="00D53C1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Computer Science</w:t>
      </w:r>
    </w:p>
    <w:p w14:paraId="44FCB282" w14:textId="77777777" w:rsidR="0099741A" w:rsidRDefault="0099741A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</w:p>
    <w:p w14:paraId="2D5908E2" w14:textId="77777777" w:rsidR="0099741A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lastRenderedPageBreak/>
        <w:t>Lovely Professional University, Phagwara</w:t>
      </w:r>
    </w:p>
    <w:p w14:paraId="4BB68FE8" w14:textId="77777777" w:rsidR="0099741A" w:rsidRDefault="0099741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</w:p>
    <w:p w14:paraId="35BB8DE6" w14:textId="77777777" w:rsidR="0099741A" w:rsidRDefault="0099741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</w:p>
    <w:p w14:paraId="773F897E" w14:textId="77777777" w:rsidR="0099741A" w:rsidRDefault="00000000">
      <w:pPr>
        <w:spacing w:line="360" w:lineRule="auto"/>
        <w:ind w:left="720" w:right="73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CERTIFICATE</w:t>
      </w:r>
    </w:p>
    <w:p w14:paraId="5B8A97EA" w14:textId="77777777" w:rsidR="0099741A" w:rsidRDefault="0099741A">
      <w:pPr>
        <w:spacing w:line="360" w:lineRule="auto"/>
        <w:ind w:left="720" w:right="73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EF2D0A2" w14:textId="36F8CFC2" w:rsidR="0099741A" w:rsidRDefault="00000000">
      <w:pPr>
        <w:spacing w:line="360" w:lineRule="auto"/>
        <w:ind w:left="720" w:right="7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to certify that </w:t>
      </w:r>
      <w:r w:rsidR="00D40586">
        <w:rPr>
          <w:rFonts w:ascii="Times New Roman" w:hAnsi="Times New Roman" w:cs="Times New Roman"/>
          <w:sz w:val="24"/>
          <w:szCs w:val="24"/>
        </w:rPr>
        <w:t>Abhinav Tyagi</w:t>
      </w:r>
      <w:r>
        <w:rPr>
          <w:rFonts w:ascii="Times New Roman" w:hAnsi="Times New Roman" w:cs="Times New Roman"/>
          <w:sz w:val="24"/>
          <w:szCs w:val="24"/>
        </w:rPr>
        <w:t xml:space="preserve"> bearing Registration no. </w:t>
      </w:r>
      <w:r w:rsidR="00D53C12">
        <w:rPr>
          <w:rFonts w:ascii="Times New Roman" w:hAnsi="Times New Roman" w:cs="Times New Roman"/>
          <w:sz w:val="24"/>
          <w:szCs w:val="24"/>
        </w:rPr>
        <w:t>123</w:t>
      </w:r>
      <w:r w:rsidR="0025772D">
        <w:rPr>
          <w:rFonts w:ascii="Times New Roman" w:hAnsi="Times New Roman" w:cs="Times New Roman"/>
          <w:sz w:val="24"/>
          <w:szCs w:val="24"/>
        </w:rPr>
        <w:t>07431</w:t>
      </w:r>
      <w:r>
        <w:rPr>
          <w:rFonts w:ascii="Times New Roman" w:hAnsi="Times New Roman" w:cs="Times New Roman"/>
          <w:sz w:val="24"/>
          <w:szCs w:val="24"/>
        </w:rPr>
        <w:t xml:space="preserve"> has completed </w:t>
      </w:r>
      <w:r w:rsidR="00D53C12">
        <w:rPr>
          <w:rFonts w:ascii="Times New Roman" w:hAnsi="Times New Roman" w:cs="Times New Roman"/>
          <w:sz w:val="24"/>
          <w:szCs w:val="24"/>
        </w:rPr>
        <w:t>INT 375</w:t>
      </w:r>
      <w:r>
        <w:rPr>
          <w:rFonts w:ascii="Times New Roman" w:hAnsi="Times New Roman" w:cs="Times New Roman"/>
          <w:sz w:val="24"/>
          <w:szCs w:val="24"/>
        </w:rPr>
        <w:t xml:space="preserve"> project titled, </w:t>
      </w:r>
      <w:r>
        <w:rPr>
          <w:rFonts w:ascii="Times New Roman" w:hAnsi="Times New Roman" w:cs="Times New Roman"/>
          <w:b/>
          <w:sz w:val="24"/>
          <w:szCs w:val="24"/>
        </w:rPr>
        <w:t>“</w:t>
      </w:r>
      <w:r w:rsidR="0025772D">
        <w:rPr>
          <w:rFonts w:ascii="Times New Roman" w:hAnsi="Times New Roman" w:cs="Times New Roman"/>
          <w:b/>
          <w:sz w:val="24"/>
          <w:szCs w:val="24"/>
        </w:rPr>
        <w:t xml:space="preserve">Vegetables Sales </w:t>
      </w:r>
      <w:r w:rsidR="00D53C12">
        <w:rPr>
          <w:rFonts w:ascii="Times New Roman" w:hAnsi="Times New Roman" w:cs="Times New Roman"/>
          <w:b/>
          <w:sz w:val="24"/>
          <w:szCs w:val="24"/>
        </w:rPr>
        <w:t>Analysis and Visualization</w:t>
      </w:r>
      <w:r>
        <w:rPr>
          <w:rFonts w:ascii="Times New Roman" w:hAnsi="Times New Roman" w:cs="Times New Roman"/>
          <w:b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under my guidance and supervision. To the best of my knowledge, the present work is the result of his/her original development, effort and study.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43AD4E1" w14:textId="77777777" w:rsidR="0099741A" w:rsidRDefault="0099741A">
      <w:pPr>
        <w:spacing w:line="360" w:lineRule="auto"/>
        <w:ind w:left="720" w:right="737"/>
        <w:jc w:val="both"/>
        <w:rPr>
          <w:rFonts w:ascii="Times New Roman" w:hAnsi="Times New Roman" w:cs="Times New Roman"/>
          <w:sz w:val="24"/>
          <w:szCs w:val="24"/>
        </w:rPr>
      </w:pPr>
    </w:p>
    <w:p w14:paraId="1005A9A9" w14:textId="77777777" w:rsidR="0099741A" w:rsidRDefault="0099741A">
      <w:pPr>
        <w:spacing w:line="360" w:lineRule="auto"/>
        <w:ind w:left="720" w:right="737"/>
        <w:jc w:val="both"/>
        <w:rPr>
          <w:rFonts w:ascii="Times New Roman" w:hAnsi="Times New Roman" w:cs="Times New Roman"/>
          <w:sz w:val="24"/>
          <w:szCs w:val="24"/>
        </w:rPr>
      </w:pPr>
    </w:p>
    <w:p w14:paraId="444A7DDA" w14:textId="77777777" w:rsidR="0099741A" w:rsidRDefault="00000000">
      <w:pPr>
        <w:pStyle w:val="NoSpacing"/>
        <w:spacing w:line="360" w:lineRule="auto"/>
        <w:ind w:left="720" w:right="73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and Name of the Supervisor</w:t>
      </w:r>
    </w:p>
    <w:p w14:paraId="78CAFCA4" w14:textId="77777777" w:rsidR="0099741A" w:rsidRDefault="00000000">
      <w:pPr>
        <w:pStyle w:val="NoSpacing"/>
        <w:spacing w:line="360" w:lineRule="auto"/>
        <w:ind w:left="720" w:right="73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Designation of the Supervisor</w:t>
      </w:r>
    </w:p>
    <w:p w14:paraId="1E4B27BA" w14:textId="77777777" w:rsidR="0099741A" w:rsidRDefault="00000000">
      <w:pPr>
        <w:pStyle w:val="NoSpacing"/>
        <w:spacing w:line="360" w:lineRule="auto"/>
        <w:ind w:left="720" w:right="73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School of</w:t>
      </w:r>
      <w:r w:rsidR="00D53C12">
        <w:rPr>
          <w:rFonts w:ascii="Times New Roman" w:hAnsi="Times New Roman" w:cs="Times New Roman"/>
          <w:b/>
          <w:sz w:val="24"/>
          <w:szCs w:val="24"/>
        </w:rPr>
        <w:t xml:space="preserve"> Computer </w:t>
      </w:r>
      <w:proofErr w:type="spellStart"/>
      <w:r w:rsidR="00D53C12">
        <w:rPr>
          <w:rFonts w:ascii="Times New Roman" w:hAnsi="Times New Roman" w:cs="Times New Roman"/>
          <w:b/>
          <w:sz w:val="24"/>
          <w:szCs w:val="24"/>
        </w:rPr>
        <w:t>Scienece</w:t>
      </w:r>
      <w:proofErr w:type="spellEnd"/>
    </w:p>
    <w:p w14:paraId="443FBFB2" w14:textId="77777777" w:rsidR="0099741A" w:rsidRDefault="00000000">
      <w:pPr>
        <w:pStyle w:val="NoSpacing"/>
        <w:spacing w:line="360" w:lineRule="auto"/>
        <w:ind w:left="720" w:right="73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Lovely Professional University</w:t>
      </w:r>
    </w:p>
    <w:p w14:paraId="5CA9E12F" w14:textId="77777777" w:rsidR="0099741A" w:rsidRDefault="00000000">
      <w:pPr>
        <w:pStyle w:val="NoSpacing"/>
        <w:spacing w:line="360" w:lineRule="auto"/>
        <w:ind w:left="720" w:right="73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Phagwara, Punjab. </w:t>
      </w:r>
    </w:p>
    <w:p w14:paraId="7C30B9E3" w14:textId="77777777" w:rsidR="0099741A" w:rsidRDefault="0099741A">
      <w:pPr>
        <w:pStyle w:val="NoSpacing"/>
        <w:spacing w:line="360" w:lineRule="auto"/>
        <w:ind w:left="720" w:right="737"/>
        <w:rPr>
          <w:rFonts w:ascii="Times New Roman" w:hAnsi="Times New Roman" w:cs="Times New Roman"/>
          <w:sz w:val="24"/>
          <w:szCs w:val="24"/>
        </w:rPr>
      </w:pPr>
    </w:p>
    <w:p w14:paraId="7458364B" w14:textId="77777777" w:rsidR="0099741A" w:rsidRDefault="00000000">
      <w:pPr>
        <w:spacing w:line="360" w:lineRule="auto"/>
        <w:ind w:left="720" w:right="7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Date: </w:t>
      </w:r>
    </w:p>
    <w:p w14:paraId="7727CCC2" w14:textId="77777777" w:rsidR="0099741A" w:rsidRDefault="0099741A">
      <w:pPr>
        <w:pStyle w:val="NoSpacing"/>
        <w:spacing w:line="360" w:lineRule="auto"/>
        <w:ind w:left="720" w:right="737"/>
        <w:rPr>
          <w:rFonts w:ascii="Times New Roman" w:hAnsi="Times New Roman" w:cs="Times New Roman"/>
          <w:sz w:val="24"/>
          <w:szCs w:val="24"/>
        </w:rPr>
      </w:pPr>
    </w:p>
    <w:p w14:paraId="4CE735DF" w14:textId="77777777" w:rsidR="0099741A" w:rsidRDefault="0099741A">
      <w:pPr>
        <w:spacing w:line="360" w:lineRule="auto"/>
        <w:ind w:left="720" w:right="737"/>
        <w:jc w:val="both"/>
        <w:rPr>
          <w:rFonts w:ascii="Times New Roman" w:hAnsi="Times New Roman" w:cs="Times New Roman"/>
          <w:sz w:val="24"/>
          <w:szCs w:val="24"/>
        </w:rPr>
      </w:pPr>
    </w:p>
    <w:p w14:paraId="5D0A8E8A" w14:textId="77777777" w:rsidR="0099741A" w:rsidRDefault="00000000">
      <w:pPr>
        <w:spacing w:line="360" w:lineRule="auto"/>
        <w:ind w:left="720" w:right="73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90B3EDD" w14:textId="77777777" w:rsidR="0099741A" w:rsidRDefault="00000000">
      <w:pPr>
        <w:spacing w:line="360" w:lineRule="auto"/>
        <w:ind w:left="720" w:right="737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DECLARATION</w:t>
      </w:r>
    </w:p>
    <w:p w14:paraId="3F77925B" w14:textId="77777777" w:rsidR="0099741A" w:rsidRDefault="0099741A">
      <w:pPr>
        <w:spacing w:line="360" w:lineRule="auto"/>
        <w:ind w:left="720" w:right="737"/>
        <w:jc w:val="both"/>
        <w:rPr>
          <w:rFonts w:ascii="Times New Roman" w:hAnsi="Times New Roman" w:cs="Times New Roman"/>
          <w:sz w:val="24"/>
          <w:szCs w:val="24"/>
        </w:rPr>
      </w:pPr>
    </w:p>
    <w:p w14:paraId="69368074" w14:textId="7F5E60DF" w:rsidR="0099741A" w:rsidRDefault="00000000">
      <w:pPr>
        <w:spacing w:line="360" w:lineRule="auto"/>
        <w:ind w:left="720" w:right="7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I, </w:t>
      </w:r>
      <w:r w:rsidR="0025772D">
        <w:rPr>
          <w:rFonts w:ascii="Times New Roman" w:hAnsi="Times New Roman" w:cs="Times New Roman"/>
          <w:sz w:val="24"/>
          <w:szCs w:val="24"/>
        </w:rPr>
        <w:t>Abhinav Tyagi</w:t>
      </w:r>
      <w:r>
        <w:rPr>
          <w:rFonts w:ascii="Times New Roman" w:hAnsi="Times New Roman" w:cs="Times New Roman"/>
          <w:sz w:val="24"/>
          <w:szCs w:val="24"/>
        </w:rPr>
        <w:t xml:space="preserve"> student of </w:t>
      </w:r>
      <w:proofErr w:type="spellStart"/>
      <w:proofErr w:type="gramStart"/>
      <w:r w:rsidR="00D53C12">
        <w:rPr>
          <w:rFonts w:ascii="Times New Roman" w:hAnsi="Times New Roman" w:cs="Times New Roman"/>
          <w:sz w:val="24"/>
          <w:szCs w:val="24"/>
        </w:rPr>
        <w:t>B.tech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r w:rsidR="00D53C12">
        <w:rPr>
          <w:rFonts w:ascii="Times New Roman" w:hAnsi="Times New Roman" w:cs="Times New Roman"/>
          <w:sz w:val="24"/>
          <w:szCs w:val="24"/>
        </w:rPr>
        <w:t>CSE</w:t>
      </w:r>
      <w:r>
        <w:rPr>
          <w:rFonts w:ascii="Times New Roman" w:hAnsi="Times New Roman" w:cs="Times New Roman"/>
          <w:sz w:val="24"/>
          <w:szCs w:val="24"/>
        </w:rPr>
        <w:t>) under CSE/IT Discipline at, Lovely Professional University, Punjab, hereby declare that all the information furnished in this project report is based on my own intensive work and is genuine.</w:t>
      </w:r>
    </w:p>
    <w:p w14:paraId="6AEAC259" w14:textId="77777777" w:rsidR="0099741A" w:rsidRDefault="00000000">
      <w:pPr>
        <w:spacing w:line="360" w:lineRule="auto"/>
        <w:ind w:left="720" w:right="7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4B2EB2DD" w14:textId="5861AED7" w:rsidR="0099741A" w:rsidRDefault="00000000" w:rsidP="00E65466">
      <w:pPr>
        <w:tabs>
          <w:tab w:val="left" w:pos="6120"/>
        </w:tabs>
        <w:spacing w:line="360" w:lineRule="auto"/>
        <w:ind w:left="720" w:right="73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Date</w:t>
      </w:r>
      <w:r w:rsidR="0025772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25772D">
        <w:rPr>
          <w:rFonts w:ascii="Times New Roman" w:hAnsi="Times New Roman" w:cs="Times New Roman"/>
          <w:sz w:val="24"/>
          <w:szCs w:val="24"/>
        </w:rPr>
        <w:t xml:space="preserve"> 12-04-2024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5772D">
        <w:rPr>
          <w:rFonts w:ascii="Times New Roman" w:hAnsi="Times New Roman" w:cs="Times New Roman"/>
          <w:sz w:val="24"/>
          <w:szCs w:val="24"/>
        </w:rPr>
        <w:t>Abhinav Tyagi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</w:p>
    <w:p w14:paraId="59909CBA" w14:textId="5C75209B" w:rsidR="0099741A" w:rsidRDefault="00000000">
      <w:pPr>
        <w:tabs>
          <w:tab w:val="left" w:pos="6120"/>
        </w:tabs>
        <w:spacing w:line="360" w:lineRule="auto"/>
        <w:ind w:left="720" w:right="7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Registration No. </w:t>
      </w:r>
      <w:r w:rsidR="00D53C12">
        <w:rPr>
          <w:rFonts w:ascii="Times New Roman" w:hAnsi="Times New Roman" w:cs="Times New Roman"/>
          <w:sz w:val="24"/>
          <w:szCs w:val="24"/>
        </w:rPr>
        <w:t>123</w:t>
      </w:r>
      <w:r w:rsidR="0025772D">
        <w:rPr>
          <w:rFonts w:ascii="Times New Roman" w:hAnsi="Times New Roman" w:cs="Times New Roman"/>
          <w:sz w:val="24"/>
          <w:szCs w:val="24"/>
        </w:rPr>
        <w:t>07431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E65466">
        <w:rPr>
          <w:rFonts w:ascii="Times New Roman" w:hAnsi="Times New Roman" w:cs="Times New Roman"/>
          <w:sz w:val="24"/>
          <w:szCs w:val="24"/>
        </w:rPr>
        <w:t xml:space="preserve">                     Signature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5772D">
        <w:rPr>
          <w:rFonts w:ascii="Times New Roman" w:hAnsi="Times New Roman" w:cs="Times New Roman"/>
          <w:sz w:val="24"/>
          <w:szCs w:val="24"/>
        </w:rPr>
        <w:t>Abhinav Tyagi</w:t>
      </w:r>
    </w:p>
    <w:p w14:paraId="1BD9809C" w14:textId="77777777" w:rsidR="007A04C0" w:rsidRDefault="00000000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ab/>
      </w:r>
    </w:p>
    <w:p w14:paraId="0227AFE0" w14:textId="77777777" w:rsidR="00E65466" w:rsidRDefault="00E65466" w:rsidP="00E65466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</w:p>
    <w:p w14:paraId="4792D7A0" w14:textId="77777777" w:rsidR="00E65466" w:rsidRDefault="00E65466" w:rsidP="00E65466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</w:p>
    <w:p w14:paraId="6766F841" w14:textId="77777777" w:rsidR="00E65466" w:rsidRDefault="00E65466" w:rsidP="00E65466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</w:p>
    <w:p w14:paraId="744ED25E" w14:textId="77777777" w:rsidR="00E65466" w:rsidRDefault="00E65466" w:rsidP="00E65466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</w:p>
    <w:p w14:paraId="0EE94A8D" w14:textId="77777777" w:rsidR="00E65466" w:rsidRDefault="00E65466" w:rsidP="00E65466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</w:p>
    <w:p w14:paraId="26DDB401" w14:textId="77777777" w:rsidR="00E65466" w:rsidRDefault="00E65466" w:rsidP="00E65466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</w:p>
    <w:p w14:paraId="224F475B" w14:textId="77777777" w:rsidR="00E65466" w:rsidRDefault="00E65466" w:rsidP="00E65466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</w:p>
    <w:p w14:paraId="5671425A" w14:textId="77777777" w:rsidR="00E65466" w:rsidRDefault="00E65466" w:rsidP="00E65466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</w:p>
    <w:p w14:paraId="520B5DCC" w14:textId="77777777" w:rsidR="00E65466" w:rsidRDefault="00E65466" w:rsidP="00E65466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</w:p>
    <w:p w14:paraId="191A328E" w14:textId="77777777" w:rsidR="00E65466" w:rsidRDefault="00E65466" w:rsidP="00E65466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</w:p>
    <w:p w14:paraId="1D122417" w14:textId="77777777" w:rsidR="00E65466" w:rsidRDefault="00E65466" w:rsidP="00E65466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</w:p>
    <w:p w14:paraId="5BFF4A2A" w14:textId="77777777" w:rsidR="00E65466" w:rsidRDefault="00E65466" w:rsidP="00E65466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</w:p>
    <w:p w14:paraId="6BCD15DB" w14:textId="77777777" w:rsidR="00E65466" w:rsidRDefault="00E65466" w:rsidP="00E65466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</w:p>
    <w:p w14:paraId="35CC6247" w14:textId="77777777" w:rsidR="00E65466" w:rsidRDefault="00E65466" w:rsidP="00E65466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</w:p>
    <w:p w14:paraId="7CE31109" w14:textId="77777777" w:rsidR="00E65466" w:rsidRDefault="00E65466" w:rsidP="00E65466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</w:p>
    <w:p w14:paraId="2E117EE8" w14:textId="77777777" w:rsidR="00E65466" w:rsidRDefault="00E65466" w:rsidP="00E65466">
      <w:pPr>
        <w:spacing w:after="0" w:line="360" w:lineRule="auto"/>
        <w:rPr>
          <w:rFonts w:ascii="Algerian" w:eastAsia="Times New Roman" w:hAnsi="Algerian" w:cs="Times New Roman"/>
          <w:b/>
          <w:bCs/>
          <w:sz w:val="32"/>
          <w:szCs w:val="32"/>
          <w:lang w:val="en-IN" w:eastAsia="en-IN"/>
        </w:rPr>
      </w:pPr>
    </w:p>
    <w:p w14:paraId="703E4ED7" w14:textId="77777777" w:rsidR="00E65466" w:rsidRDefault="00E65466" w:rsidP="00E65466">
      <w:pPr>
        <w:spacing w:after="0" w:line="360" w:lineRule="auto"/>
        <w:rPr>
          <w:rFonts w:ascii="Algerian" w:eastAsia="Times New Roman" w:hAnsi="Algerian" w:cs="Times New Roman"/>
          <w:b/>
          <w:bCs/>
          <w:sz w:val="32"/>
          <w:szCs w:val="32"/>
          <w:lang w:val="en-IN" w:eastAsia="en-IN"/>
        </w:rPr>
      </w:pPr>
    </w:p>
    <w:p w14:paraId="21636FAA" w14:textId="77777777" w:rsidR="00624C24" w:rsidRDefault="00624C24">
      <w:pPr>
        <w:pStyle w:val="TOCHeading"/>
      </w:pPr>
      <w:r>
        <w:lastRenderedPageBreak/>
        <w:t>Contents</w:t>
      </w:r>
    </w:p>
    <w:p w14:paraId="7EBF9369" w14:textId="77777777" w:rsidR="00624C24" w:rsidRPr="00624C24" w:rsidRDefault="00624C24">
      <w:pPr>
        <w:pStyle w:val="TOC1"/>
        <w:tabs>
          <w:tab w:val="right" w:leader="dot" w:pos="10659"/>
        </w:tabs>
        <w:rPr>
          <w:rFonts w:cs="Mangal"/>
          <w:noProof/>
          <w:kern w:val="2"/>
          <w:sz w:val="24"/>
          <w:szCs w:val="21"/>
          <w:lang w:val="en-IN" w:eastAsia="en-IN" w:bidi="hi-IN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5311911" w:history="1">
        <w:r>
          <w:rPr>
            <w:rStyle w:val="Hyperlink"/>
            <w:noProof/>
            <w:highlight w:val="lightGray"/>
            <w:lang w:val="en-IN"/>
          </w:rPr>
          <w:t>Introduction:-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_Toc195311911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6872E5D" w14:textId="77777777" w:rsidR="00624C24" w:rsidRPr="00624C24" w:rsidRDefault="00624C24">
      <w:pPr>
        <w:pStyle w:val="TOC1"/>
        <w:tabs>
          <w:tab w:val="right" w:leader="dot" w:pos="10659"/>
        </w:tabs>
        <w:rPr>
          <w:rFonts w:cs="Mangal"/>
          <w:noProof/>
          <w:kern w:val="2"/>
          <w:sz w:val="24"/>
          <w:szCs w:val="21"/>
          <w:lang w:val="en-IN" w:eastAsia="en-IN" w:bidi="hi-IN"/>
        </w:rPr>
      </w:pPr>
      <w:hyperlink w:anchor="_Toc195311912" w:history="1">
        <w:r>
          <w:rPr>
            <w:rStyle w:val="Hyperlink"/>
            <w:noProof/>
            <w:highlight w:val="lightGray"/>
            <w:lang w:val="en-IN"/>
          </w:rPr>
          <w:t>Source Of Data:-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_Toc195311912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B0A6C24" w14:textId="77777777" w:rsidR="00624C24" w:rsidRPr="00624C24" w:rsidRDefault="00624C24">
      <w:pPr>
        <w:pStyle w:val="TOC1"/>
        <w:tabs>
          <w:tab w:val="right" w:leader="dot" w:pos="10659"/>
        </w:tabs>
        <w:rPr>
          <w:rFonts w:cs="Mangal"/>
          <w:noProof/>
          <w:kern w:val="2"/>
          <w:sz w:val="24"/>
          <w:szCs w:val="21"/>
          <w:lang w:val="en-IN" w:eastAsia="en-IN" w:bidi="hi-IN"/>
        </w:rPr>
      </w:pPr>
      <w:hyperlink w:anchor="_Toc195311913" w:history="1">
        <w:r>
          <w:rPr>
            <w:rStyle w:val="Hyperlink"/>
            <w:noProof/>
            <w:highlight w:val="lightGray"/>
          </w:rPr>
          <w:t>EDA Process:-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_Toc195311913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9E3906C" w14:textId="77777777" w:rsidR="00624C24" w:rsidRPr="00624C24" w:rsidRDefault="00624C24">
      <w:pPr>
        <w:pStyle w:val="TOC1"/>
        <w:tabs>
          <w:tab w:val="right" w:leader="dot" w:pos="10659"/>
        </w:tabs>
        <w:rPr>
          <w:rFonts w:cs="Mangal"/>
          <w:noProof/>
          <w:kern w:val="2"/>
          <w:sz w:val="24"/>
          <w:szCs w:val="21"/>
          <w:lang w:val="en-IN" w:eastAsia="en-IN" w:bidi="hi-IN"/>
        </w:rPr>
      </w:pPr>
      <w:hyperlink w:anchor="_Toc195311914" w:history="1">
        <w:r>
          <w:rPr>
            <w:rStyle w:val="Hyperlink"/>
            <w:noProof/>
            <w:highlight w:val="lightGray"/>
          </w:rPr>
          <w:t>Analysis on dataset:-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_Toc195311914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A2855ED" w14:textId="77777777" w:rsidR="00624C24" w:rsidRPr="00624C24" w:rsidRDefault="00624C24">
      <w:pPr>
        <w:pStyle w:val="TOC1"/>
        <w:tabs>
          <w:tab w:val="right" w:leader="dot" w:pos="10659"/>
        </w:tabs>
        <w:rPr>
          <w:rFonts w:cs="Mangal"/>
          <w:noProof/>
          <w:kern w:val="2"/>
          <w:sz w:val="24"/>
          <w:szCs w:val="21"/>
          <w:lang w:val="en-IN" w:eastAsia="en-IN" w:bidi="hi-IN"/>
        </w:rPr>
      </w:pPr>
      <w:hyperlink w:anchor="_Toc195311915" w:history="1">
        <w:r>
          <w:rPr>
            <w:rStyle w:val="Hyperlink"/>
            <w:noProof/>
            <w:highlight w:val="lightGray"/>
            <w:lang w:val="en-IN"/>
          </w:rPr>
          <w:t>Conclusion:-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_Toc195311915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8754502" w14:textId="77777777" w:rsidR="00624C24" w:rsidRPr="00624C24" w:rsidRDefault="00624C24">
      <w:pPr>
        <w:pStyle w:val="TOC1"/>
        <w:tabs>
          <w:tab w:val="right" w:leader="dot" w:pos="10659"/>
        </w:tabs>
        <w:rPr>
          <w:rFonts w:cs="Mangal"/>
          <w:noProof/>
          <w:kern w:val="2"/>
          <w:sz w:val="24"/>
          <w:szCs w:val="21"/>
          <w:lang w:val="en-IN" w:eastAsia="en-IN" w:bidi="hi-IN"/>
        </w:rPr>
      </w:pPr>
      <w:hyperlink w:anchor="_Toc195311916" w:history="1">
        <w:r>
          <w:rPr>
            <w:rStyle w:val="Hyperlink"/>
            <w:noProof/>
            <w:highlight w:val="lightGray"/>
          </w:rPr>
          <w:t>References:-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_Toc195311916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5E52463" w14:textId="77777777" w:rsidR="00624C24" w:rsidRDefault="00624C24">
      <w:r>
        <w:rPr>
          <w:b/>
          <w:bCs/>
          <w:noProof/>
        </w:rPr>
        <w:fldChar w:fldCharType="end"/>
      </w:r>
    </w:p>
    <w:p w14:paraId="32B1A875" w14:textId="77777777" w:rsidR="003018E6" w:rsidRDefault="003018E6"/>
    <w:p w14:paraId="649856B6" w14:textId="491A290F" w:rsidR="004E51EB" w:rsidRPr="00474C68" w:rsidRDefault="004E51EB" w:rsidP="00474C68">
      <w:pPr>
        <w:pStyle w:val="Heading1"/>
        <w:rPr>
          <w:color w:val="FFFFFF"/>
          <w:sz w:val="44"/>
          <w:szCs w:val="44"/>
        </w:rPr>
      </w:pPr>
    </w:p>
    <w:p w14:paraId="43436586" w14:textId="77777777" w:rsidR="004E51EB" w:rsidRPr="004E51EB" w:rsidRDefault="004E51EB" w:rsidP="004E51EB">
      <w:pPr>
        <w:spacing w:after="0" w:line="360" w:lineRule="auto"/>
        <w:ind w:left="785"/>
        <w:rPr>
          <w:rFonts w:ascii="Algerian" w:eastAsia="Times New Roman" w:hAnsi="Algerian" w:cs="Times New Roman"/>
          <w:b/>
          <w:bCs/>
          <w:sz w:val="32"/>
          <w:szCs w:val="32"/>
          <w:lang w:val="en-IN" w:eastAsia="en-IN"/>
        </w:rPr>
      </w:pPr>
    </w:p>
    <w:p w14:paraId="00972F0A" w14:textId="467D6208" w:rsidR="00F45C50" w:rsidRPr="00474C68" w:rsidRDefault="0011007F" w:rsidP="00474C68">
      <w:pPr>
        <w:pStyle w:val="Heading1"/>
        <w:rPr>
          <w:sz w:val="44"/>
          <w:szCs w:val="44"/>
          <w:lang w:val="en-IN"/>
        </w:rPr>
      </w:pPr>
      <w:bookmarkStart w:id="0" w:name="_Toc195311832"/>
      <w:bookmarkStart w:id="1" w:name="_Toc195311912"/>
      <w:r>
        <w:rPr>
          <w:sz w:val="44"/>
          <w:szCs w:val="44"/>
          <w:highlight w:val="lightGray"/>
          <w:lang w:val="en-IN"/>
        </w:rPr>
        <w:t xml:space="preserve">Source Of </w:t>
      </w:r>
      <w:proofErr w:type="gramStart"/>
      <w:r>
        <w:rPr>
          <w:sz w:val="44"/>
          <w:szCs w:val="44"/>
          <w:highlight w:val="lightGray"/>
          <w:lang w:val="en-IN"/>
        </w:rPr>
        <w:t>Data</w:t>
      </w:r>
      <w:r w:rsidR="00F45C50">
        <w:rPr>
          <w:sz w:val="44"/>
          <w:szCs w:val="44"/>
          <w:highlight w:val="lightGray"/>
          <w:lang w:val="en-IN"/>
        </w:rPr>
        <w:t>:-</w:t>
      </w:r>
      <w:bookmarkEnd w:id="0"/>
      <w:bookmarkEnd w:id="1"/>
      <w:proofErr w:type="gramEnd"/>
    </w:p>
    <w:p w14:paraId="42F43985" w14:textId="77777777" w:rsidR="0011007F" w:rsidRDefault="0011007F" w:rsidP="0011007F">
      <w:pPr>
        <w:spacing w:after="0" w:line="360" w:lineRule="auto"/>
        <w:ind w:left="785"/>
        <w:rPr>
          <w:rFonts w:ascii="Algerian" w:eastAsia="Times New Roman" w:hAnsi="Algerian"/>
          <w:b/>
          <w:bCs/>
          <w:sz w:val="32"/>
          <w:szCs w:val="32"/>
          <w:lang w:val="en-IN" w:eastAsia="en-IN"/>
        </w:rPr>
      </w:pPr>
    </w:p>
    <w:p w14:paraId="05DFBB54" w14:textId="77777777" w:rsidR="002E0F66" w:rsidRPr="002E0F66" w:rsidRDefault="002E0F66" w:rsidP="002E0F66">
      <w:pPr>
        <w:spacing w:after="0" w:line="360" w:lineRule="auto"/>
        <w:ind w:left="1476"/>
        <w:rPr>
          <w:rFonts w:eastAsia="Times New Roman"/>
          <w:b/>
          <w:bCs/>
          <w:sz w:val="24"/>
          <w:szCs w:val="24"/>
          <w:lang w:val="en-IN" w:eastAsia="en-IN"/>
        </w:rPr>
      </w:pPr>
      <w:r w:rsidRPr="002E0F66">
        <w:rPr>
          <w:rFonts w:eastAsia="Times New Roman"/>
          <w:b/>
          <w:bCs/>
          <w:sz w:val="24"/>
          <w:szCs w:val="24"/>
          <w:lang w:val="en-IN" w:eastAsia="en-IN"/>
        </w:rPr>
        <w:t>I worked with a comprehensive dataset containing vegetable sales records, organized by country and region. This dataset, sourced from GitHub, provides insights into how different vegetables perform across global markets.</w:t>
      </w:r>
    </w:p>
    <w:p w14:paraId="73224B32" w14:textId="77777777" w:rsidR="002E0F66" w:rsidRPr="002E0F66" w:rsidRDefault="002E0F66" w:rsidP="002E0F66">
      <w:pPr>
        <w:spacing w:after="0" w:line="360" w:lineRule="auto"/>
        <w:ind w:left="1476"/>
        <w:rPr>
          <w:rFonts w:eastAsia="Times New Roman"/>
          <w:b/>
          <w:bCs/>
          <w:sz w:val="24"/>
          <w:szCs w:val="24"/>
          <w:lang w:val="en-IN" w:eastAsia="en-IN"/>
        </w:rPr>
      </w:pPr>
      <w:r w:rsidRPr="002E0F66">
        <w:rPr>
          <w:rFonts w:ascii="Segoe UI Emoji" w:eastAsia="Times New Roman" w:hAnsi="Segoe UI Emoji" w:cs="Segoe UI Emoji"/>
          <w:b/>
          <w:bCs/>
          <w:sz w:val="24"/>
          <w:szCs w:val="24"/>
          <w:lang w:val="en-IN" w:eastAsia="en-IN"/>
        </w:rPr>
        <w:t>📦</w:t>
      </w:r>
      <w:r w:rsidRPr="002E0F66">
        <w:rPr>
          <w:rFonts w:eastAsia="Times New Roman"/>
          <w:b/>
          <w:bCs/>
          <w:sz w:val="24"/>
          <w:szCs w:val="24"/>
          <w:lang w:val="en-IN" w:eastAsia="en-IN"/>
        </w:rPr>
        <w:t xml:space="preserve"> What the dataset includes:</w:t>
      </w:r>
    </w:p>
    <w:p w14:paraId="05ABBA86" w14:textId="77777777" w:rsidR="002E0F66" w:rsidRPr="002E0F66" w:rsidRDefault="002E0F66" w:rsidP="002E0F66">
      <w:pPr>
        <w:numPr>
          <w:ilvl w:val="0"/>
          <w:numId w:val="28"/>
        </w:numPr>
        <w:spacing w:after="0" w:line="360" w:lineRule="auto"/>
        <w:rPr>
          <w:rFonts w:eastAsia="Times New Roman"/>
          <w:b/>
          <w:bCs/>
          <w:sz w:val="24"/>
          <w:szCs w:val="24"/>
          <w:lang w:val="en-IN" w:eastAsia="en-IN"/>
        </w:rPr>
      </w:pPr>
      <w:r w:rsidRPr="002E0F66">
        <w:rPr>
          <w:rFonts w:eastAsia="Times New Roman"/>
          <w:b/>
          <w:bCs/>
          <w:sz w:val="24"/>
          <w:szCs w:val="24"/>
          <w:lang w:val="en-IN" w:eastAsia="en-IN"/>
        </w:rPr>
        <w:t>Product details (vegetable names)</w:t>
      </w:r>
    </w:p>
    <w:p w14:paraId="281F55D0" w14:textId="77777777" w:rsidR="002E0F66" w:rsidRPr="002E0F66" w:rsidRDefault="002E0F66" w:rsidP="002E0F66">
      <w:pPr>
        <w:numPr>
          <w:ilvl w:val="0"/>
          <w:numId w:val="28"/>
        </w:numPr>
        <w:spacing w:after="0" w:line="360" w:lineRule="auto"/>
        <w:rPr>
          <w:rFonts w:eastAsia="Times New Roman"/>
          <w:b/>
          <w:bCs/>
          <w:sz w:val="24"/>
          <w:szCs w:val="24"/>
          <w:lang w:val="en-IN" w:eastAsia="en-IN"/>
        </w:rPr>
      </w:pPr>
      <w:r w:rsidRPr="002E0F66">
        <w:rPr>
          <w:rFonts w:eastAsia="Times New Roman"/>
          <w:b/>
          <w:bCs/>
          <w:sz w:val="24"/>
          <w:szCs w:val="24"/>
          <w:lang w:val="en-IN" w:eastAsia="en-IN"/>
        </w:rPr>
        <w:t>Sales figures (units sold, total revenue)</w:t>
      </w:r>
    </w:p>
    <w:p w14:paraId="552BC9B4" w14:textId="77777777" w:rsidR="002E0F66" w:rsidRPr="002E0F66" w:rsidRDefault="002E0F66" w:rsidP="002E0F66">
      <w:pPr>
        <w:numPr>
          <w:ilvl w:val="0"/>
          <w:numId w:val="28"/>
        </w:numPr>
        <w:spacing w:after="0" w:line="360" w:lineRule="auto"/>
        <w:rPr>
          <w:rFonts w:eastAsia="Times New Roman"/>
          <w:b/>
          <w:bCs/>
          <w:sz w:val="24"/>
          <w:szCs w:val="24"/>
          <w:lang w:val="en-IN" w:eastAsia="en-IN"/>
        </w:rPr>
      </w:pPr>
      <w:r w:rsidRPr="002E0F66">
        <w:rPr>
          <w:rFonts w:eastAsia="Times New Roman"/>
          <w:b/>
          <w:bCs/>
          <w:sz w:val="24"/>
          <w:szCs w:val="24"/>
          <w:lang w:val="en-IN" w:eastAsia="en-IN"/>
        </w:rPr>
        <w:t>Geographic data (country, region)</w:t>
      </w:r>
    </w:p>
    <w:p w14:paraId="0BE5E0A0" w14:textId="77777777" w:rsidR="002E0F66" w:rsidRPr="002E0F66" w:rsidRDefault="002E0F66" w:rsidP="002E0F66">
      <w:pPr>
        <w:numPr>
          <w:ilvl w:val="0"/>
          <w:numId w:val="28"/>
        </w:numPr>
        <w:spacing w:after="0" w:line="360" w:lineRule="auto"/>
        <w:rPr>
          <w:rFonts w:eastAsia="Times New Roman"/>
          <w:b/>
          <w:bCs/>
          <w:sz w:val="24"/>
          <w:szCs w:val="24"/>
          <w:lang w:val="en-IN" w:eastAsia="en-IN"/>
        </w:rPr>
      </w:pPr>
      <w:r w:rsidRPr="002E0F66">
        <w:rPr>
          <w:rFonts w:eastAsia="Times New Roman"/>
          <w:b/>
          <w:bCs/>
          <w:sz w:val="24"/>
          <w:szCs w:val="24"/>
          <w:lang w:val="en-IN" w:eastAsia="en-IN"/>
        </w:rPr>
        <w:t>Order and shipping dates</w:t>
      </w:r>
    </w:p>
    <w:p w14:paraId="0CE712A0" w14:textId="77777777" w:rsidR="002E0F66" w:rsidRPr="002E0F66" w:rsidRDefault="002E0F66" w:rsidP="002E0F66">
      <w:pPr>
        <w:numPr>
          <w:ilvl w:val="0"/>
          <w:numId w:val="28"/>
        </w:numPr>
        <w:spacing w:after="0" w:line="360" w:lineRule="auto"/>
        <w:rPr>
          <w:rFonts w:eastAsia="Times New Roman"/>
          <w:b/>
          <w:bCs/>
          <w:sz w:val="24"/>
          <w:szCs w:val="24"/>
          <w:lang w:val="en-IN" w:eastAsia="en-IN"/>
        </w:rPr>
      </w:pPr>
      <w:r w:rsidRPr="002E0F66">
        <w:rPr>
          <w:rFonts w:eastAsia="Times New Roman"/>
          <w:b/>
          <w:bCs/>
          <w:sz w:val="24"/>
          <w:szCs w:val="24"/>
          <w:lang w:val="en-IN" w:eastAsia="en-IN"/>
        </w:rPr>
        <w:t>Sales channels and customer types</w:t>
      </w:r>
    </w:p>
    <w:p w14:paraId="3C10D2B1" w14:textId="77777777" w:rsidR="0011007F" w:rsidRDefault="0011007F" w:rsidP="0011007F">
      <w:pPr>
        <w:spacing w:after="0" w:line="360" w:lineRule="auto"/>
        <w:ind w:left="1476"/>
        <w:rPr>
          <w:rFonts w:eastAsia="Times New Roman"/>
          <w:b/>
          <w:bCs/>
          <w:sz w:val="24"/>
          <w:szCs w:val="24"/>
          <w:lang w:val="en-IN" w:eastAsia="en-IN"/>
        </w:rPr>
      </w:pPr>
    </w:p>
    <w:p w14:paraId="11FEC2D7" w14:textId="687E1AEA" w:rsidR="0011007F" w:rsidRPr="0025772D" w:rsidRDefault="0011007F" w:rsidP="003906BA">
      <w:pPr>
        <w:numPr>
          <w:ilvl w:val="0"/>
          <w:numId w:val="5"/>
        </w:numPr>
        <w:spacing w:after="0" w:line="360" w:lineRule="auto"/>
        <w:rPr>
          <w:rFonts w:eastAsia="Times New Roman"/>
          <w:b/>
          <w:bCs/>
          <w:sz w:val="24"/>
          <w:szCs w:val="24"/>
          <w:lang w:val="en-IN" w:eastAsia="en-IN"/>
        </w:rPr>
      </w:pPr>
      <w:r w:rsidRPr="0025772D">
        <w:rPr>
          <w:rFonts w:eastAsia="Times New Roman"/>
          <w:b/>
          <w:bCs/>
          <w:sz w:val="24"/>
          <w:szCs w:val="24"/>
          <w:lang w:val="en-IN" w:eastAsia="en-IN"/>
        </w:rPr>
        <w:t xml:space="preserve">URL: </w:t>
      </w:r>
      <w:r w:rsidR="0025772D" w:rsidRPr="0025772D">
        <w:rPr>
          <w:rFonts w:eastAsia="Times New Roman"/>
          <w:b/>
          <w:bCs/>
          <w:sz w:val="24"/>
          <w:szCs w:val="24"/>
          <w:lang w:val="en-IN" w:eastAsia="en-IN"/>
        </w:rPr>
        <w:t>https://github.com/HariVM/Analytics/blob/master/1000%20Sales%20Records.csv</w:t>
      </w:r>
    </w:p>
    <w:p w14:paraId="758573AA" w14:textId="77777777" w:rsidR="0011007F" w:rsidRDefault="0011007F" w:rsidP="0011007F">
      <w:pPr>
        <w:spacing w:after="0" w:line="360" w:lineRule="auto"/>
        <w:rPr>
          <w:rFonts w:eastAsia="Times New Roman"/>
          <w:b/>
          <w:bCs/>
          <w:sz w:val="24"/>
          <w:szCs w:val="24"/>
          <w:lang w:val="en-IN" w:eastAsia="en-IN"/>
        </w:rPr>
      </w:pPr>
    </w:p>
    <w:p w14:paraId="33709EAC" w14:textId="5F3E2027" w:rsidR="00391D09" w:rsidRPr="004502CE" w:rsidRDefault="0011007F" w:rsidP="004502CE">
      <w:pPr>
        <w:pStyle w:val="Heading1"/>
        <w:rPr>
          <w:sz w:val="44"/>
          <w:szCs w:val="44"/>
        </w:rPr>
      </w:pPr>
      <w:r w:rsidRPr="00F45C50">
        <w:rPr>
          <w:lang w:val="en-IN"/>
        </w:rPr>
        <w:t xml:space="preserve"> </w:t>
      </w:r>
    </w:p>
    <w:p w14:paraId="0283FE4F" w14:textId="77777777" w:rsidR="00391D09" w:rsidRPr="00391D09" w:rsidRDefault="00000000" w:rsidP="00391D09">
      <w:pPr>
        <w:spacing w:after="0" w:line="360" w:lineRule="auto"/>
        <w:rPr>
          <w:rFonts w:eastAsia="Times New Roman"/>
          <w:b/>
          <w:bCs/>
          <w:sz w:val="24"/>
          <w:szCs w:val="24"/>
          <w:lang w:val="en-IN" w:eastAsia="en-IN"/>
        </w:rPr>
      </w:pPr>
      <w:r>
        <w:rPr>
          <w:rFonts w:eastAsia="Times New Roman"/>
          <w:b/>
          <w:bCs/>
          <w:sz w:val="24"/>
          <w:szCs w:val="24"/>
          <w:lang w:val="en-IN" w:eastAsia="en-IN"/>
        </w:rPr>
        <w:pict w14:anchorId="148EFF98">
          <v:rect id="_x0000_i1025" style="width:0;height:1.5pt" o:hralign="center" o:hrstd="t" o:hr="t" fillcolor="#a0a0a0" stroked="f"/>
        </w:pict>
      </w:r>
    </w:p>
    <w:p w14:paraId="69905C7F" w14:textId="77777777" w:rsidR="007F55BE" w:rsidRPr="007F55BE" w:rsidRDefault="007F55BE" w:rsidP="007F55BE">
      <w:pPr>
        <w:pStyle w:val="NormalWeb"/>
        <w:rPr>
          <w:noProof/>
          <w:lang w:val="en-IN"/>
        </w:rPr>
      </w:pPr>
      <w:r w:rsidRPr="007F55BE">
        <w:rPr>
          <w:b/>
          <w:bCs/>
          <w:noProof/>
          <w:lang w:val="en-IN"/>
        </w:rPr>
        <w:lastRenderedPageBreak/>
        <w:t>CONTENTS</w:t>
      </w:r>
    </w:p>
    <w:p w14:paraId="62396833" w14:textId="77777777" w:rsidR="007F55BE" w:rsidRPr="007F55BE" w:rsidRDefault="007F55BE" w:rsidP="007F55BE">
      <w:pPr>
        <w:pStyle w:val="NormalWeb"/>
        <w:numPr>
          <w:ilvl w:val="0"/>
          <w:numId w:val="33"/>
        </w:numPr>
        <w:rPr>
          <w:noProof/>
          <w:lang w:val="en-IN"/>
        </w:rPr>
      </w:pPr>
      <w:r w:rsidRPr="007F55BE">
        <w:rPr>
          <w:b/>
          <w:bCs/>
          <w:noProof/>
          <w:lang w:val="en-IN"/>
        </w:rPr>
        <w:t>Introduction</w:t>
      </w:r>
      <w:r w:rsidRPr="007F55BE">
        <w:rPr>
          <w:noProof/>
          <w:lang w:val="en-IN"/>
        </w:rPr>
        <w:t> - Page 5</w:t>
      </w:r>
    </w:p>
    <w:p w14:paraId="4F5F543A" w14:textId="77777777" w:rsidR="007F55BE" w:rsidRPr="007F55BE" w:rsidRDefault="007F55BE" w:rsidP="007F55BE">
      <w:pPr>
        <w:pStyle w:val="NormalWeb"/>
        <w:numPr>
          <w:ilvl w:val="0"/>
          <w:numId w:val="33"/>
        </w:numPr>
        <w:rPr>
          <w:noProof/>
          <w:lang w:val="en-IN"/>
        </w:rPr>
      </w:pPr>
      <w:r w:rsidRPr="007F55BE">
        <w:rPr>
          <w:b/>
          <w:bCs/>
          <w:noProof/>
          <w:lang w:val="en-IN"/>
        </w:rPr>
        <w:t>Source of Data</w:t>
      </w:r>
      <w:r w:rsidRPr="007F55BE">
        <w:rPr>
          <w:noProof/>
          <w:lang w:val="en-IN"/>
        </w:rPr>
        <w:t> - Page 6</w:t>
      </w:r>
    </w:p>
    <w:p w14:paraId="172F1DE6" w14:textId="77777777" w:rsidR="007F55BE" w:rsidRPr="007F55BE" w:rsidRDefault="007F55BE" w:rsidP="007F55BE">
      <w:pPr>
        <w:pStyle w:val="NormalWeb"/>
        <w:numPr>
          <w:ilvl w:val="0"/>
          <w:numId w:val="33"/>
        </w:numPr>
        <w:rPr>
          <w:noProof/>
          <w:lang w:val="en-IN"/>
        </w:rPr>
      </w:pPr>
      <w:r w:rsidRPr="007F55BE">
        <w:rPr>
          <w:b/>
          <w:bCs/>
          <w:noProof/>
          <w:lang w:val="en-IN"/>
        </w:rPr>
        <w:t>EDA Process</w:t>
      </w:r>
      <w:r w:rsidRPr="007F55BE">
        <w:rPr>
          <w:noProof/>
          <w:lang w:val="en-IN"/>
        </w:rPr>
        <w:t> - Page 6</w:t>
      </w:r>
    </w:p>
    <w:p w14:paraId="059AB875" w14:textId="77777777" w:rsidR="007F55BE" w:rsidRPr="007F55BE" w:rsidRDefault="007F55BE" w:rsidP="007F55BE">
      <w:pPr>
        <w:pStyle w:val="NormalWeb"/>
        <w:numPr>
          <w:ilvl w:val="0"/>
          <w:numId w:val="33"/>
        </w:numPr>
        <w:rPr>
          <w:noProof/>
          <w:lang w:val="en-IN"/>
        </w:rPr>
      </w:pPr>
      <w:r w:rsidRPr="007F55BE">
        <w:rPr>
          <w:b/>
          <w:bCs/>
          <w:noProof/>
          <w:lang w:val="en-IN"/>
        </w:rPr>
        <w:t>Analysis on Dataset</w:t>
      </w:r>
      <w:r w:rsidRPr="007F55BE">
        <w:rPr>
          <w:noProof/>
          <w:lang w:val="en-IN"/>
        </w:rPr>
        <w:t> - Page 7</w:t>
      </w:r>
    </w:p>
    <w:p w14:paraId="1BA300F3" w14:textId="77777777" w:rsidR="007F55BE" w:rsidRPr="007F55BE" w:rsidRDefault="007F55BE" w:rsidP="007F55BE">
      <w:pPr>
        <w:pStyle w:val="NormalWeb"/>
        <w:numPr>
          <w:ilvl w:val="0"/>
          <w:numId w:val="33"/>
        </w:numPr>
        <w:rPr>
          <w:noProof/>
          <w:lang w:val="en-IN"/>
        </w:rPr>
      </w:pPr>
      <w:r w:rsidRPr="007F55BE">
        <w:rPr>
          <w:b/>
          <w:bCs/>
          <w:noProof/>
          <w:lang w:val="en-IN"/>
        </w:rPr>
        <w:t>Conclusion</w:t>
      </w:r>
      <w:r w:rsidRPr="007F55BE">
        <w:rPr>
          <w:noProof/>
          <w:lang w:val="en-IN"/>
        </w:rPr>
        <w:t> - Page 14</w:t>
      </w:r>
    </w:p>
    <w:p w14:paraId="576836B4" w14:textId="77777777" w:rsidR="007F55BE" w:rsidRPr="007F55BE" w:rsidRDefault="007F55BE" w:rsidP="007F55BE">
      <w:pPr>
        <w:pStyle w:val="NormalWeb"/>
        <w:numPr>
          <w:ilvl w:val="0"/>
          <w:numId w:val="33"/>
        </w:numPr>
        <w:rPr>
          <w:noProof/>
          <w:lang w:val="en-IN"/>
        </w:rPr>
      </w:pPr>
      <w:r w:rsidRPr="007F55BE">
        <w:rPr>
          <w:b/>
          <w:bCs/>
          <w:noProof/>
          <w:lang w:val="en-IN"/>
        </w:rPr>
        <w:t>References</w:t>
      </w:r>
      <w:r w:rsidRPr="007F55BE">
        <w:rPr>
          <w:noProof/>
          <w:lang w:val="en-IN"/>
        </w:rPr>
        <w:t> - Page 15</w:t>
      </w:r>
    </w:p>
    <w:p w14:paraId="54077BB8" w14:textId="77777777" w:rsidR="007F55BE" w:rsidRPr="007F55BE" w:rsidRDefault="00000000" w:rsidP="007F55BE">
      <w:pPr>
        <w:pStyle w:val="NormalWeb"/>
        <w:rPr>
          <w:noProof/>
          <w:lang w:val="en-IN"/>
        </w:rPr>
      </w:pPr>
      <w:r>
        <w:rPr>
          <w:noProof/>
          <w:lang w:val="en-IN"/>
        </w:rPr>
        <w:pict w14:anchorId="741FF40E">
          <v:rect id="_x0000_i1026" style="width:0;height:.75pt" o:hralign="center" o:hrstd="t" o:hrnoshade="t" o:hr="t" fillcolor="#f8faff" stroked="f"/>
        </w:pict>
      </w:r>
    </w:p>
    <w:p w14:paraId="3E222400" w14:textId="77777777" w:rsidR="007F55BE" w:rsidRPr="007F55BE" w:rsidRDefault="007F55BE" w:rsidP="007F55BE">
      <w:pPr>
        <w:pStyle w:val="NormalWeb"/>
        <w:rPr>
          <w:noProof/>
          <w:lang w:val="en-IN"/>
        </w:rPr>
      </w:pPr>
      <w:r w:rsidRPr="007F55BE">
        <w:rPr>
          <w:b/>
          <w:bCs/>
          <w:noProof/>
          <w:lang w:val="en-IN"/>
        </w:rPr>
        <w:t>1. Introduction</w:t>
      </w:r>
    </w:p>
    <w:p w14:paraId="3ECBEBE4" w14:textId="77777777" w:rsidR="007F55BE" w:rsidRPr="007F55BE" w:rsidRDefault="007F55BE" w:rsidP="007F55BE">
      <w:pPr>
        <w:pStyle w:val="NormalWeb"/>
        <w:rPr>
          <w:noProof/>
          <w:lang w:val="en-IN"/>
        </w:rPr>
      </w:pPr>
      <w:r w:rsidRPr="007F55BE">
        <w:rPr>
          <w:noProof/>
          <w:lang w:val="en-IN"/>
        </w:rPr>
        <w:t>Analyzing sales data helps businesses optimize strategies, forecast trends, and improve profitability. This project uses Python libraries like Pandas, Matplotlib, and Seaborn to explore a global sales dataset, focusing on units sold, revenue by region, and product performance.</w:t>
      </w:r>
    </w:p>
    <w:p w14:paraId="30256624" w14:textId="77777777" w:rsidR="007F55BE" w:rsidRPr="007F55BE" w:rsidRDefault="00000000" w:rsidP="007F55BE">
      <w:pPr>
        <w:pStyle w:val="NormalWeb"/>
        <w:rPr>
          <w:noProof/>
          <w:lang w:val="en-IN"/>
        </w:rPr>
      </w:pPr>
      <w:r>
        <w:rPr>
          <w:noProof/>
          <w:lang w:val="en-IN"/>
        </w:rPr>
        <w:pict w14:anchorId="08E2A1F1">
          <v:rect id="_x0000_i1027" style="width:0;height:.75pt" o:hralign="center" o:hrstd="t" o:hrnoshade="t" o:hr="t" fillcolor="#f8faff" stroked="f"/>
        </w:pict>
      </w:r>
    </w:p>
    <w:p w14:paraId="25CC4487" w14:textId="77777777" w:rsidR="007F55BE" w:rsidRPr="007F55BE" w:rsidRDefault="007F55BE" w:rsidP="007F55BE">
      <w:pPr>
        <w:pStyle w:val="NormalWeb"/>
        <w:rPr>
          <w:noProof/>
          <w:lang w:val="en-IN"/>
        </w:rPr>
      </w:pPr>
      <w:r w:rsidRPr="007F55BE">
        <w:rPr>
          <w:b/>
          <w:bCs/>
          <w:noProof/>
          <w:lang w:val="en-IN"/>
        </w:rPr>
        <w:t>2. Source of Data</w:t>
      </w:r>
    </w:p>
    <w:p w14:paraId="286DB387" w14:textId="77777777" w:rsidR="007F55BE" w:rsidRPr="007F55BE" w:rsidRDefault="007F55BE" w:rsidP="007F55BE">
      <w:pPr>
        <w:pStyle w:val="NormalWeb"/>
        <w:rPr>
          <w:noProof/>
          <w:lang w:val="en-IN"/>
        </w:rPr>
      </w:pPr>
      <w:r w:rsidRPr="007F55BE">
        <w:rPr>
          <w:noProof/>
          <w:lang w:val="en-IN"/>
        </w:rPr>
        <w:t>The dataset </w:t>
      </w:r>
      <w:r w:rsidRPr="007F55BE">
        <w:rPr>
          <w:b/>
          <w:bCs/>
          <w:noProof/>
          <w:lang w:val="en-IN"/>
        </w:rPr>
        <w:t>"1000 Sales Records"</w:t>
      </w:r>
      <w:r w:rsidRPr="007F55BE">
        <w:rPr>
          <w:noProof/>
          <w:lang w:val="en-IN"/>
        </w:rPr>
        <w:t> includes transactional data across regions, item types, and sales channels. Key columns:</w:t>
      </w:r>
    </w:p>
    <w:p w14:paraId="138D1CA2" w14:textId="77777777" w:rsidR="007F55BE" w:rsidRPr="007F55BE" w:rsidRDefault="007F55BE" w:rsidP="007F55BE">
      <w:pPr>
        <w:pStyle w:val="NormalWeb"/>
        <w:numPr>
          <w:ilvl w:val="0"/>
          <w:numId w:val="34"/>
        </w:numPr>
        <w:rPr>
          <w:noProof/>
          <w:lang w:val="en-IN"/>
        </w:rPr>
      </w:pPr>
      <w:r w:rsidRPr="007F55BE">
        <w:rPr>
          <w:noProof/>
          <w:lang w:val="en-IN"/>
        </w:rPr>
        <w:t>Region</w:t>
      </w:r>
    </w:p>
    <w:p w14:paraId="27903D7B" w14:textId="77777777" w:rsidR="007F55BE" w:rsidRPr="007F55BE" w:rsidRDefault="007F55BE" w:rsidP="007F55BE">
      <w:pPr>
        <w:pStyle w:val="NormalWeb"/>
        <w:numPr>
          <w:ilvl w:val="0"/>
          <w:numId w:val="34"/>
        </w:numPr>
        <w:rPr>
          <w:noProof/>
          <w:lang w:val="en-IN"/>
        </w:rPr>
      </w:pPr>
      <w:r w:rsidRPr="007F55BE">
        <w:rPr>
          <w:noProof/>
          <w:lang w:val="en-IN"/>
        </w:rPr>
        <w:t>Units Sold</w:t>
      </w:r>
    </w:p>
    <w:p w14:paraId="63936E39" w14:textId="77777777" w:rsidR="007F55BE" w:rsidRPr="007F55BE" w:rsidRDefault="007F55BE" w:rsidP="007F55BE">
      <w:pPr>
        <w:pStyle w:val="NormalWeb"/>
        <w:numPr>
          <w:ilvl w:val="0"/>
          <w:numId w:val="34"/>
        </w:numPr>
        <w:rPr>
          <w:noProof/>
          <w:lang w:val="en-IN"/>
        </w:rPr>
      </w:pPr>
      <w:r w:rsidRPr="007F55BE">
        <w:rPr>
          <w:noProof/>
          <w:lang w:val="en-IN"/>
        </w:rPr>
        <w:t>Total Revenue</w:t>
      </w:r>
    </w:p>
    <w:p w14:paraId="29F8790B" w14:textId="77777777" w:rsidR="007F55BE" w:rsidRPr="007F55BE" w:rsidRDefault="007F55BE" w:rsidP="007F55BE">
      <w:pPr>
        <w:pStyle w:val="NormalWeb"/>
        <w:numPr>
          <w:ilvl w:val="0"/>
          <w:numId w:val="34"/>
        </w:numPr>
        <w:rPr>
          <w:noProof/>
          <w:lang w:val="en-IN"/>
        </w:rPr>
      </w:pPr>
      <w:r w:rsidRPr="007F55BE">
        <w:rPr>
          <w:noProof/>
          <w:lang w:val="en-IN"/>
        </w:rPr>
        <w:t>Total Profit</w:t>
      </w:r>
    </w:p>
    <w:p w14:paraId="3C4869E5" w14:textId="77777777" w:rsidR="007F55BE" w:rsidRPr="007F55BE" w:rsidRDefault="00000000" w:rsidP="007F55BE">
      <w:pPr>
        <w:pStyle w:val="NormalWeb"/>
        <w:rPr>
          <w:noProof/>
          <w:lang w:val="en-IN"/>
        </w:rPr>
      </w:pPr>
      <w:r>
        <w:rPr>
          <w:noProof/>
          <w:lang w:val="en-IN"/>
        </w:rPr>
        <w:pict w14:anchorId="796B60E8">
          <v:rect id="_x0000_i1028" style="width:0;height:.75pt" o:hralign="center" o:hrstd="t" o:hrnoshade="t" o:hr="t" fillcolor="#f8faff" stroked="f"/>
        </w:pict>
      </w:r>
    </w:p>
    <w:p w14:paraId="41135A4C" w14:textId="77777777" w:rsidR="007F55BE" w:rsidRPr="007F55BE" w:rsidRDefault="007F55BE" w:rsidP="007F55BE">
      <w:pPr>
        <w:pStyle w:val="NormalWeb"/>
        <w:rPr>
          <w:noProof/>
          <w:lang w:val="en-IN"/>
        </w:rPr>
      </w:pPr>
      <w:r w:rsidRPr="007F55BE">
        <w:rPr>
          <w:b/>
          <w:bCs/>
          <w:noProof/>
          <w:lang w:val="en-IN"/>
        </w:rPr>
        <w:t>3. EDA Process</w:t>
      </w:r>
    </w:p>
    <w:p w14:paraId="1E7BE2DD" w14:textId="77777777" w:rsidR="007F55BE" w:rsidRPr="007F55BE" w:rsidRDefault="007F55BE" w:rsidP="007F55BE">
      <w:pPr>
        <w:pStyle w:val="NormalWeb"/>
        <w:rPr>
          <w:noProof/>
          <w:lang w:val="en-IN"/>
        </w:rPr>
      </w:pPr>
      <w:r w:rsidRPr="007F55BE">
        <w:rPr>
          <w:noProof/>
          <w:lang w:val="en-IN"/>
        </w:rPr>
        <w:t>Code Snippets:</w:t>
      </w:r>
    </w:p>
    <w:p w14:paraId="11BAF62E" w14:textId="77777777" w:rsidR="007F55BE" w:rsidRPr="007F55BE" w:rsidRDefault="007F55BE" w:rsidP="007F55BE">
      <w:pPr>
        <w:pStyle w:val="NormalWeb"/>
        <w:rPr>
          <w:noProof/>
          <w:lang w:val="en-IN"/>
        </w:rPr>
      </w:pPr>
      <w:r w:rsidRPr="007F55BE">
        <w:rPr>
          <w:noProof/>
          <w:lang w:val="en-IN"/>
        </w:rPr>
        <w:t>python</w:t>
      </w:r>
    </w:p>
    <w:p w14:paraId="4C82F789" w14:textId="77777777" w:rsidR="007F55BE" w:rsidRPr="007F55BE" w:rsidRDefault="007F55BE" w:rsidP="007F55BE">
      <w:pPr>
        <w:pStyle w:val="NormalWeb"/>
        <w:rPr>
          <w:noProof/>
          <w:lang w:val="en-IN"/>
        </w:rPr>
      </w:pPr>
      <w:r w:rsidRPr="007F55BE">
        <w:rPr>
          <w:noProof/>
          <w:lang w:val="en-IN"/>
        </w:rPr>
        <w:t>Copy</w:t>
      </w:r>
    </w:p>
    <w:p w14:paraId="575F1EC8" w14:textId="77777777" w:rsidR="007F55BE" w:rsidRPr="007F55BE" w:rsidRDefault="007F55BE" w:rsidP="007F55BE">
      <w:pPr>
        <w:pStyle w:val="NormalWeb"/>
        <w:rPr>
          <w:noProof/>
          <w:lang w:val="en-IN"/>
        </w:rPr>
      </w:pPr>
      <w:r w:rsidRPr="007F55BE">
        <w:rPr>
          <w:noProof/>
          <w:lang w:val="en-IN"/>
        </w:rPr>
        <w:t>import pandas as pd</w:t>
      </w:r>
    </w:p>
    <w:p w14:paraId="772CBA97" w14:textId="77777777" w:rsidR="007F55BE" w:rsidRPr="007F55BE" w:rsidRDefault="007F55BE" w:rsidP="007F55BE">
      <w:pPr>
        <w:pStyle w:val="NormalWeb"/>
        <w:rPr>
          <w:noProof/>
          <w:lang w:val="en-IN"/>
        </w:rPr>
      </w:pPr>
      <w:r w:rsidRPr="007F55BE">
        <w:rPr>
          <w:noProof/>
          <w:lang w:val="en-IN"/>
        </w:rPr>
        <w:t>import matplotlib.pyplot as plt</w:t>
      </w:r>
    </w:p>
    <w:p w14:paraId="09FF2E31" w14:textId="77777777" w:rsidR="007F55BE" w:rsidRPr="007F55BE" w:rsidRDefault="007F55BE" w:rsidP="007F55BE">
      <w:pPr>
        <w:pStyle w:val="NormalWeb"/>
        <w:rPr>
          <w:noProof/>
          <w:lang w:val="en-IN"/>
        </w:rPr>
      </w:pPr>
      <w:r w:rsidRPr="007F55BE">
        <w:rPr>
          <w:noProof/>
          <w:lang w:val="en-IN"/>
        </w:rPr>
        <w:t>import seaborn as sns</w:t>
      </w:r>
    </w:p>
    <w:p w14:paraId="1D9BC0AE" w14:textId="77777777" w:rsidR="007F55BE" w:rsidRPr="007F55BE" w:rsidRDefault="007F55BE" w:rsidP="007F55BE">
      <w:pPr>
        <w:pStyle w:val="NormalWeb"/>
        <w:rPr>
          <w:noProof/>
          <w:lang w:val="en-IN"/>
        </w:rPr>
      </w:pPr>
    </w:p>
    <w:p w14:paraId="7B3B937F" w14:textId="7D6536C1" w:rsidR="007F55BE" w:rsidRPr="007F55BE" w:rsidRDefault="007F55BE" w:rsidP="007F55BE">
      <w:pPr>
        <w:pStyle w:val="NormalWeb"/>
        <w:rPr>
          <w:noProof/>
          <w:lang w:val="en-IN"/>
        </w:rPr>
      </w:pPr>
      <w:r w:rsidRPr="007F55BE">
        <w:rPr>
          <w:noProof/>
          <w:lang w:val="en-IN"/>
        </w:rPr>
        <w:t>#</w:t>
      </w:r>
    </w:p>
    <w:p w14:paraId="3796697F" w14:textId="77777777" w:rsidR="007F55BE" w:rsidRPr="007F55BE" w:rsidRDefault="007F55BE" w:rsidP="007F55BE">
      <w:pPr>
        <w:pStyle w:val="NormalWeb"/>
        <w:rPr>
          <w:noProof/>
          <w:lang w:val="en-IN"/>
        </w:rPr>
      </w:pPr>
      <w:r w:rsidRPr="007F55BE">
        <w:rPr>
          <w:noProof/>
          <w:lang w:val="en-IN"/>
        </w:rPr>
        <w:t>df = pd.read_csv("1000 Sales Records.csv")</w:t>
      </w:r>
    </w:p>
    <w:p w14:paraId="2059F871" w14:textId="77777777" w:rsidR="007F55BE" w:rsidRPr="007F55BE" w:rsidRDefault="007F55BE" w:rsidP="007F55BE">
      <w:pPr>
        <w:pStyle w:val="NormalWeb"/>
        <w:rPr>
          <w:noProof/>
          <w:lang w:val="en-IN"/>
        </w:rPr>
      </w:pPr>
    </w:p>
    <w:p w14:paraId="38D45A60" w14:textId="77777777" w:rsidR="007F55BE" w:rsidRPr="007F55BE" w:rsidRDefault="007F55BE" w:rsidP="007F55BE">
      <w:pPr>
        <w:pStyle w:val="NormalWeb"/>
        <w:rPr>
          <w:noProof/>
          <w:lang w:val="en-IN"/>
        </w:rPr>
      </w:pPr>
      <w:r w:rsidRPr="007F55BE">
        <w:rPr>
          <w:noProof/>
          <w:lang w:val="en-IN"/>
        </w:rPr>
        <w:t>print(df.head())</w:t>
      </w:r>
    </w:p>
    <w:p w14:paraId="459BE725" w14:textId="77777777" w:rsidR="007F55BE" w:rsidRPr="007F55BE" w:rsidRDefault="007F55BE" w:rsidP="007F55BE">
      <w:pPr>
        <w:pStyle w:val="NormalWeb"/>
        <w:rPr>
          <w:noProof/>
          <w:lang w:val="en-IN"/>
        </w:rPr>
      </w:pPr>
      <w:r w:rsidRPr="007F55BE">
        <w:rPr>
          <w:noProof/>
          <w:lang w:val="en-IN"/>
        </w:rPr>
        <w:t>print(df.describe())</w:t>
      </w:r>
    </w:p>
    <w:p w14:paraId="08FF6138" w14:textId="77777777" w:rsidR="007F55BE" w:rsidRPr="007F55BE" w:rsidRDefault="007F55BE" w:rsidP="007F55BE">
      <w:pPr>
        <w:pStyle w:val="NormalWeb"/>
        <w:rPr>
          <w:noProof/>
          <w:lang w:val="en-IN"/>
        </w:rPr>
      </w:pPr>
    </w:p>
    <w:p w14:paraId="0C7138B3" w14:textId="77777777" w:rsidR="007F55BE" w:rsidRPr="007F55BE" w:rsidRDefault="007F55BE" w:rsidP="007F55BE">
      <w:pPr>
        <w:pStyle w:val="NormalWeb"/>
        <w:rPr>
          <w:noProof/>
          <w:lang w:val="en-IN"/>
        </w:rPr>
      </w:pPr>
      <w:r w:rsidRPr="007F55BE">
        <w:rPr>
          <w:noProof/>
          <w:lang w:val="en-IN"/>
        </w:rPr>
        <w:t>df.dropna(inplace=True)</w:t>
      </w:r>
    </w:p>
    <w:p w14:paraId="6E98DAD4" w14:textId="77777777" w:rsidR="007F55BE" w:rsidRPr="007F55BE" w:rsidRDefault="007F55BE" w:rsidP="007F55BE">
      <w:pPr>
        <w:pStyle w:val="NormalWeb"/>
        <w:rPr>
          <w:noProof/>
          <w:lang w:val="en-IN"/>
        </w:rPr>
      </w:pPr>
      <w:r w:rsidRPr="007F55BE">
        <w:rPr>
          <w:noProof/>
          <w:lang w:val="en-IN"/>
        </w:rPr>
        <w:t>Steps:</w:t>
      </w:r>
    </w:p>
    <w:p w14:paraId="790FF2DE" w14:textId="77777777" w:rsidR="007F55BE" w:rsidRPr="007F55BE" w:rsidRDefault="007F55BE" w:rsidP="007F55BE">
      <w:pPr>
        <w:pStyle w:val="NormalWeb"/>
        <w:numPr>
          <w:ilvl w:val="0"/>
          <w:numId w:val="35"/>
        </w:numPr>
        <w:rPr>
          <w:noProof/>
          <w:lang w:val="en-IN"/>
        </w:rPr>
      </w:pPr>
      <w:r w:rsidRPr="007F55BE">
        <w:rPr>
          <w:noProof/>
          <w:lang w:val="en-IN"/>
        </w:rPr>
        <w:t>Loaded data with pd.read_csv().</w:t>
      </w:r>
    </w:p>
    <w:p w14:paraId="73E53897" w14:textId="77777777" w:rsidR="007F55BE" w:rsidRPr="007F55BE" w:rsidRDefault="007F55BE" w:rsidP="007F55BE">
      <w:pPr>
        <w:pStyle w:val="NormalWeb"/>
        <w:numPr>
          <w:ilvl w:val="0"/>
          <w:numId w:val="35"/>
        </w:numPr>
        <w:rPr>
          <w:noProof/>
          <w:lang w:val="en-IN"/>
        </w:rPr>
      </w:pPr>
      <w:r w:rsidRPr="007F55BE">
        <w:rPr>
          <w:noProof/>
          <w:lang w:val="en-IN"/>
        </w:rPr>
        <w:t>Checked structure with head(), describe(), and info().</w:t>
      </w:r>
    </w:p>
    <w:p w14:paraId="3BB8E221" w14:textId="77777777" w:rsidR="007F55BE" w:rsidRPr="007F55BE" w:rsidRDefault="007F55BE" w:rsidP="007F55BE">
      <w:pPr>
        <w:pStyle w:val="NormalWeb"/>
        <w:numPr>
          <w:ilvl w:val="0"/>
          <w:numId w:val="35"/>
        </w:numPr>
        <w:rPr>
          <w:noProof/>
          <w:lang w:val="en-IN"/>
        </w:rPr>
      </w:pPr>
      <w:r w:rsidRPr="007F55BE">
        <w:rPr>
          <w:noProof/>
          <w:lang w:val="en-IN"/>
        </w:rPr>
        <w:t>Removed missing values with dropna().</w:t>
      </w:r>
    </w:p>
    <w:p w14:paraId="3EC7EDC5" w14:textId="77777777" w:rsidR="007F55BE" w:rsidRPr="007F55BE" w:rsidRDefault="00000000" w:rsidP="007F55BE">
      <w:pPr>
        <w:pStyle w:val="NormalWeb"/>
        <w:rPr>
          <w:noProof/>
          <w:lang w:val="en-IN"/>
        </w:rPr>
      </w:pPr>
      <w:r>
        <w:rPr>
          <w:noProof/>
          <w:lang w:val="en-IN"/>
        </w:rPr>
        <w:pict w14:anchorId="277193A0">
          <v:rect id="_x0000_i1029" style="width:0;height:.75pt" o:hralign="center" o:hrstd="t" o:hrnoshade="t" o:hr="t" fillcolor="#f8faff" stroked="f"/>
        </w:pict>
      </w:r>
    </w:p>
    <w:p w14:paraId="16F979FB" w14:textId="77777777" w:rsidR="007F55BE" w:rsidRPr="007F55BE" w:rsidRDefault="007F55BE" w:rsidP="007F55BE">
      <w:pPr>
        <w:pStyle w:val="NormalWeb"/>
        <w:rPr>
          <w:noProof/>
          <w:lang w:val="en-IN"/>
        </w:rPr>
      </w:pPr>
      <w:r w:rsidRPr="007F55BE">
        <w:rPr>
          <w:b/>
          <w:bCs/>
          <w:noProof/>
          <w:lang w:val="en-IN"/>
        </w:rPr>
        <w:t>4. Analysis on Dataset</w:t>
      </w:r>
    </w:p>
    <w:p w14:paraId="7BC95CBC" w14:textId="77777777" w:rsidR="007F55BE" w:rsidRPr="007F55BE" w:rsidRDefault="007F55BE" w:rsidP="007F55BE">
      <w:pPr>
        <w:pStyle w:val="NormalWeb"/>
        <w:rPr>
          <w:noProof/>
          <w:lang w:val="en-IN"/>
        </w:rPr>
      </w:pPr>
      <w:r w:rsidRPr="007F55BE">
        <w:rPr>
          <w:b/>
          <w:bCs/>
          <w:noProof/>
          <w:lang w:val="en-IN"/>
        </w:rPr>
        <w:t>4.1 Distribution of Units Sold</w:t>
      </w:r>
    </w:p>
    <w:p w14:paraId="76F78E3B" w14:textId="77777777" w:rsidR="007F55BE" w:rsidRPr="007F55BE" w:rsidRDefault="007F55BE" w:rsidP="007F55BE">
      <w:pPr>
        <w:pStyle w:val="NormalWeb"/>
        <w:rPr>
          <w:noProof/>
          <w:lang w:val="en-IN"/>
        </w:rPr>
      </w:pPr>
      <w:r w:rsidRPr="007F55BE">
        <w:rPr>
          <w:b/>
          <w:bCs/>
          <w:noProof/>
          <w:lang w:val="en-IN"/>
        </w:rPr>
        <w:t>Code:</w:t>
      </w:r>
    </w:p>
    <w:p w14:paraId="12186A0B" w14:textId="77777777" w:rsidR="007F55BE" w:rsidRPr="007F55BE" w:rsidRDefault="007F55BE" w:rsidP="007F55BE">
      <w:pPr>
        <w:pStyle w:val="NormalWeb"/>
        <w:rPr>
          <w:noProof/>
          <w:lang w:val="en-IN"/>
        </w:rPr>
      </w:pPr>
      <w:r w:rsidRPr="007F55BE">
        <w:rPr>
          <w:noProof/>
          <w:lang w:val="en-IN"/>
        </w:rPr>
        <w:t>python</w:t>
      </w:r>
    </w:p>
    <w:p w14:paraId="4DA8DE2B" w14:textId="77777777" w:rsidR="007F55BE" w:rsidRPr="007F55BE" w:rsidRDefault="007F55BE" w:rsidP="007F55BE">
      <w:pPr>
        <w:pStyle w:val="NormalWeb"/>
        <w:rPr>
          <w:noProof/>
          <w:lang w:val="en-IN"/>
        </w:rPr>
      </w:pPr>
      <w:r w:rsidRPr="007F55BE">
        <w:rPr>
          <w:noProof/>
          <w:lang w:val="en-IN"/>
        </w:rPr>
        <w:t>Copy</w:t>
      </w:r>
    </w:p>
    <w:p w14:paraId="625FFDF9" w14:textId="77777777" w:rsidR="007F55BE" w:rsidRPr="007F55BE" w:rsidRDefault="007F55BE" w:rsidP="007F55BE">
      <w:pPr>
        <w:pStyle w:val="NormalWeb"/>
        <w:rPr>
          <w:noProof/>
          <w:lang w:val="en-IN"/>
        </w:rPr>
      </w:pPr>
      <w:r w:rsidRPr="007F55BE">
        <w:rPr>
          <w:noProof/>
          <w:lang w:val="en-IN"/>
        </w:rPr>
        <w:t>sns.histplot(df['Units Sold'], color='skyblue')</w:t>
      </w:r>
    </w:p>
    <w:p w14:paraId="179F17F2" w14:textId="77777777" w:rsidR="007F55BE" w:rsidRPr="007F55BE" w:rsidRDefault="007F55BE" w:rsidP="007F55BE">
      <w:pPr>
        <w:pStyle w:val="NormalWeb"/>
        <w:rPr>
          <w:noProof/>
          <w:lang w:val="en-IN"/>
        </w:rPr>
      </w:pPr>
      <w:r w:rsidRPr="007F55BE">
        <w:rPr>
          <w:noProof/>
          <w:lang w:val="en-IN"/>
        </w:rPr>
        <w:t>plt.title("Distribution of Units Sold")</w:t>
      </w:r>
    </w:p>
    <w:p w14:paraId="4D665443" w14:textId="77777777" w:rsidR="007F55BE" w:rsidRPr="007F55BE" w:rsidRDefault="007F55BE" w:rsidP="007F55BE">
      <w:pPr>
        <w:pStyle w:val="NormalWeb"/>
        <w:rPr>
          <w:noProof/>
          <w:lang w:val="en-IN"/>
        </w:rPr>
      </w:pPr>
      <w:r w:rsidRPr="007F55BE">
        <w:rPr>
          <w:noProof/>
          <w:lang w:val="en-IN"/>
        </w:rPr>
        <w:t>plt.show()</w:t>
      </w:r>
    </w:p>
    <w:p w14:paraId="69BB74C4" w14:textId="77777777" w:rsidR="007F55BE" w:rsidRPr="007F55BE" w:rsidRDefault="007F55BE" w:rsidP="007F55BE">
      <w:pPr>
        <w:pStyle w:val="NormalWeb"/>
        <w:rPr>
          <w:noProof/>
          <w:lang w:val="en-IN"/>
        </w:rPr>
      </w:pPr>
      <w:r w:rsidRPr="007F55BE">
        <w:rPr>
          <w:b/>
          <w:bCs/>
          <w:noProof/>
          <w:lang w:val="en-IN"/>
        </w:rPr>
        <w:t>Insights:</w:t>
      </w:r>
    </w:p>
    <w:p w14:paraId="577B68A8" w14:textId="77777777" w:rsidR="007F55BE" w:rsidRPr="007F55BE" w:rsidRDefault="007F55BE" w:rsidP="007F55BE">
      <w:pPr>
        <w:pStyle w:val="NormalWeb"/>
        <w:numPr>
          <w:ilvl w:val="0"/>
          <w:numId w:val="36"/>
        </w:numPr>
        <w:rPr>
          <w:noProof/>
          <w:lang w:val="en-IN"/>
        </w:rPr>
      </w:pPr>
      <w:r w:rsidRPr="007F55BE">
        <w:rPr>
          <w:noProof/>
          <w:lang w:val="en-IN"/>
        </w:rPr>
        <w:t>Right-skewed distribution indicates most sales are low-volume.</w:t>
      </w:r>
    </w:p>
    <w:p w14:paraId="346ACCA0" w14:textId="3442E99F" w:rsidR="007F55BE" w:rsidRPr="007F55BE" w:rsidRDefault="007F55BE" w:rsidP="007F55BE">
      <w:pPr>
        <w:pStyle w:val="NormalWeb"/>
        <w:rPr>
          <w:noProof/>
          <w:lang w:val="en-IN"/>
        </w:rPr>
      </w:pPr>
      <w:r w:rsidRPr="007F55BE">
        <w:rPr>
          <w:b/>
          <w:bCs/>
          <w:noProof/>
          <w:lang w:val="en-IN"/>
        </w:rPr>
        <w:t>Figure 1:</w:t>
      </w:r>
      <w:r w:rsidRPr="007F55BE">
        <w:rPr>
          <w:noProof/>
          <w:lang w:val="en-IN"/>
        </w:rPr>
        <w:br/>
      </w:r>
      <w:r w:rsidRPr="007F55BE">
        <w:rPr>
          <w:noProof/>
          <w:lang w:val="en-IN"/>
        </w:rPr>
        <w:fldChar w:fldCharType="begin"/>
      </w:r>
      <w:r w:rsidRPr="007F55BE">
        <w:rPr>
          <w:noProof/>
          <w:lang w:val="en-IN"/>
        </w:rPr>
        <w:instrText xml:space="preserve"> INCLUDEPICTURE "https://insert_histogram_image_here/" \* MERGEFORMATINET </w:instrText>
      </w:r>
      <w:r w:rsidRPr="007F55BE">
        <w:rPr>
          <w:noProof/>
          <w:lang w:val="en-IN"/>
        </w:rPr>
        <w:fldChar w:fldCharType="separate"/>
      </w:r>
      <w:r w:rsidR="00000000">
        <w:rPr>
          <w:noProof/>
          <w:lang w:val="en-IN"/>
        </w:rPr>
        <w:pict w14:anchorId="4B3937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alt="Histogram" style="width:24pt;height:24pt"/>
        </w:pict>
      </w:r>
      <w:r w:rsidRPr="007F55BE">
        <w:rPr>
          <w:noProof/>
        </w:rPr>
        <w:fldChar w:fldCharType="end"/>
      </w:r>
      <w:r w:rsidR="001D3316" w:rsidRPr="001D3316">
        <w:rPr>
          <w:noProof/>
        </w:rPr>
        <w:t xml:space="preserve"> </w:t>
      </w:r>
      <w:del w:id="2" w:author="Abhinav Tyagi" w:date="2025-04-12T22:20:00Z" w16du:dateUtc="2025-04-12T16:50:00Z">
        <w:r w:rsidR="00000000">
          <w:rPr>
            <w:noProof/>
          </w:rPr>
          <w:lastRenderedPageBreak/>
          <w:pict w14:anchorId="7DA168EB">
            <v:shape id="Picture 1" o:spid="_x0000_i1038" type="#_x0000_t75" style="width:533.4pt;height:376.2pt;visibility:visible;mso-wrap-style:square">
              <v:imagedata r:id="rId8" o:title=""/>
            </v:shape>
          </w:pict>
        </w:r>
      </w:del>
      <w:ins w:id="3" w:author="Abhinav Tyagi" w:date="2025-04-12T22:20:00Z" w16du:dateUtc="2025-04-12T16:50:00Z">
        <w:r w:rsidR="0049456B">
          <w:rPr>
            <w:noProof/>
          </w:rPr>
          <w:lastRenderedPageBreak/>
          <w:drawing>
            <wp:inline distT="0" distB="0" distL="0" distR="0" wp14:anchorId="7189778A" wp14:editId="145F2A12">
              <wp:extent cx="6774180" cy="4777740"/>
              <wp:effectExtent l="0" t="0" r="0" b="0"/>
              <wp:docPr id="7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774180" cy="4777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0038D691" w14:textId="77777777" w:rsidR="007F55BE" w:rsidRPr="007F55BE" w:rsidRDefault="00000000" w:rsidP="007F55BE">
      <w:pPr>
        <w:pStyle w:val="NormalWeb"/>
        <w:rPr>
          <w:noProof/>
          <w:lang w:val="en-IN"/>
        </w:rPr>
      </w:pPr>
      <w:r>
        <w:rPr>
          <w:noProof/>
          <w:lang w:val="en-IN"/>
        </w:rPr>
        <w:pict w14:anchorId="6D24EC93">
          <v:rect id="_x0000_i1031" style="width:0;height:.75pt" o:hralign="center" o:hrstd="t" o:hrnoshade="t" o:hr="t" fillcolor="#f8faff" stroked="f"/>
        </w:pict>
      </w:r>
    </w:p>
    <w:p w14:paraId="1F8C343F" w14:textId="77777777" w:rsidR="007F55BE" w:rsidRPr="007F55BE" w:rsidRDefault="007F55BE" w:rsidP="007F55BE">
      <w:pPr>
        <w:pStyle w:val="NormalWeb"/>
        <w:rPr>
          <w:noProof/>
          <w:lang w:val="en-IN"/>
        </w:rPr>
      </w:pPr>
      <w:r w:rsidRPr="007F55BE">
        <w:rPr>
          <w:b/>
          <w:bCs/>
          <w:noProof/>
          <w:lang w:val="en-IN"/>
        </w:rPr>
        <w:t>4.2 Time Series of Units Sold</w:t>
      </w:r>
    </w:p>
    <w:p w14:paraId="60BD17DF" w14:textId="77777777" w:rsidR="007F55BE" w:rsidRPr="007F55BE" w:rsidRDefault="007F55BE" w:rsidP="007F55BE">
      <w:pPr>
        <w:pStyle w:val="NormalWeb"/>
        <w:rPr>
          <w:noProof/>
          <w:lang w:val="en-IN"/>
        </w:rPr>
      </w:pPr>
      <w:r w:rsidRPr="007F55BE">
        <w:rPr>
          <w:b/>
          <w:bCs/>
          <w:noProof/>
          <w:lang w:val="en-IN"/>
        </w:rPr>
        <w:t>Code:</w:t>
      </w:r>
    </w:p>
    <w:p w14:paraId="5149BD12" w14:textId="77777777" w:rsidR="007F55BE" w:rsidRPr="007F55BE" w:rsidRDefault="007F55BE" w:rsidP="007F55BE">
      <w:pPr>
        <w:pStyle w:val="NormalWeb"/>
        <w:rPr>
          <w:noProof/>
          <w:lang w:val="en-IN"/>
        </w:rPr>
      </w:pPr>
      <w:r w:rsidRPr="007F55BE">
        <w:rPr>
          <w:noProof/>
          <w:lang w:val="en-IN"/>
        </w:rPr>
        <w:t>python</w:t>
      </w:r>
    </w:p>
    <w:p w14:paraId="14E74D6F" w14:textId="77777777" w:rsidR="007F55BE" w:rsidRPr="007F55BE" w:rsidRDefault="007F55BE" w:rsidP="007F55BE">
      <w:pPr>
        <w:pStyle w:val="NormalWeb"/>
        <w:rPr>
          <w:noProof/>
          <w:lang w:val="en-IN"/>
        </w:rPr>
      </w:pPr>
      <w:r w:rsidRPr="007F55BE">
        <w:rPr>
          <w:noProof/>
          <w:lang w:val="en-IN"/>
        </w:rPr>
        <w:t>Copy</w:t>
      </w:r>
    </w:p>
    <w:p w14:paraId="08925266" w14:textId="77777777" w:rsidR="007F55BE" w:rsidRPr="007F55BE" w:rsidRDefault="007F55BE" w:rsidP="007F55BE">
      <w:pPr>
        <w:pStyle w:val="NormalWeb"/>
        <w:rPr>
          <w:noProof/>
          <w:lang w:val="en-IN"/>
        </w:rPr>
      </w:pPr>
      <w:r w:rsidRPr="007F55BE">
        <w:rPr>
          <w:noProof/>
          <w:lang w:val="en-IN"/>
        </w:rPr>
        <w:t>plt.figure(figsize=(10, 5))</w:t>
      </w:r>
    </w:p>
    <w:p w14:paraId="706FD9EF" w14:textId="77777777" w:rsidR="007F55BE" w:rsidRPr="007F55BE" w:rsidRDefault="007F55BE" w:rsidP="007F55BE">
      <w:pPr>
        <w:pStyle w:val="NormalWeb"/>
        <w:rPr>
          <w:noProof/>
          <w:lang w:val="en-IN"/>
        </w:rPr>
      </w:pPr>
      <w:r w:rsidRPr="007F55BE">
        <w:rPr>
          <w:noProof/>
          <w:lang w:val="en-IN"/>
        </w:rPr>
        <w:t>plt.plot(df['Units Sold'], color='mediumseagreen', marker='o')</w:t>
      </w:r>
    </w:p>
    <w:p w14:paraId="0E089F96" w14:textId="77777777" w:rsidR="007F55BE" w:rsidRPr="007F55BE" w:rsidRDefault="007F55BE" w:rsidP="007F55BE">
      <w:pPr>
        <w:pStyle w:val="NormalWeb"/>
        <w:rPr>
          <w:noProof/>
          <w:lang w:val="en-IN"/>
        </w:rPr>
      </w:pPr>
      <w:r w:rsidRPr="007F55BE">
        <w:rPr>
          <w:noProof/>
          <w:lang w:val="en-IN"/>
        </w:rPr>
        <w:t>plt.title("Units Sold Over Time")</w:t>
      </w:r>
    </w:p>
    <w:p w14:paraId="7BDEF769" w14:textId="77777777" w:rsidR="007F55BE" w:rsidRPr="007F55BE" w:rsidRDefault="007F55BE" w:rsidP="007F55BE">
      <w:pPr>
        <w:pStyle w:val="NormalWeb"/>
        <w:rPr>
          <w:noProof/>
          <w:lang w:val="en-IN"/>
        </w:rPr>
      </w:pPr>
      <w:r w:rsidRPr="007F55BE">
        <w:rPr>
          <w:noProof/>
          <w:lang w:val="en-IN"/>
        </w:rPr>
        <w:t>plt.xlabel("Index")</w:t>
      </w:r>
    </w:p>
    <w:p w14:paraId="33C660A5" w14:textId="77777777" w:rsidR="007F55BE" w:rsidRPr="007F55BE" w:rsidRDefault="007F55BE" w:rsidP="007F55BE">
      <w:pPr>
        <w:pStyle w:val="NormalWeb"/>
        <w:rPr>
          <w:noProof/>
          <w:lang w:val="en-IN"/>
        </w:rPr>
      </w:pPr>
      <w:r w:rsidRPr="007F55BE">
        <w:rPr>
          <w:noProof/>
          <w:lang w:val="en-IN"/>
        </w:rPr>
        <w:t>plt.ylabel("Units Sold")</w:t>
      </w:r>
    </w:p>
    <w:p w14:paraId="5C766A30" w14:textId="77777777" w:rsidR="007F55BE" w:rsidRPr="007F55BE" w:rsidRDefault="007F55BE" w:rsidP="007F55BE">
      <w:pPr>
        <w:pStyle w:val="NormalWeb"/>
        <w:rPr>
          <w:noProof/>
          <w:lang w:val="en-IN"/>
        </w:rPr>
      </w:pPr>
      <w:r w:rsidRPr="007F55BE">
        <w:rPr>
          <w:noProof/>
          <w:lang w:val="en-IN"/>
        </w:rPr>
        <w:t>plt.grid(True)</w:t>
      </w:r>
    </w:p>
    <w:p w14:paraId="45D4A1E2" w14:textId="77777777" w:rsidR="007F55BE" w:rsidRPr="007F55BE" w:rsidRDefault="007F55BE" w:rsidP="007F55BE">
      <w:pPr>
        <w:pStyle w:val="NormalWeb"/>
        <w:rPr>
          <w:noProof/>
          <w:lang w:val="en-IN"/>
        </w:rPr>
      </w:pPr>
      <w:r w:rsidRPr="007F55BE">
        <w:rPr>
          <w:noProof/>
          <w:lang w:val="en-IN"/>
        </w:rPr>
        <w:lastRenderedPageBreak/>
        <w:t>plt.show()</w:t>
      </w:r>
    </w:p>
    <w:p w14:paraId="09532AE7" w14:textId="77777777" w:rsidR="007F55BE" w:rsidRPr="007F55BE" w:rsidRDefault="007F55BE" w:rsidP="007F55BE">
      <w:pPr>
        <w:pStyle w:val="NormalWeb"/>
        <w:rPr>
          <w:noProof/>
          <w:lang w:val="en-IN"/>
        </w:rPr>
      </w:pPr>
      <w:r w:rsidRPr="007F55BE">
        <w:rPr>
          <w:b/>
          <w:bCs/>
          <w:noProof/>
          <w:lang w:val="en-IN"/>
        </w:rPr>
        <w:t>Insights:</w:t>
      </w:r>
    </w:p>
    <w:p w14:paraId="56A1A48D" w14:textId="77777777" w:rsidR="007F55BE" w:rsidRPr="007F55BE" w:rsidRDefault="007F55BE" w:rsidP="007F55BE">
      <w:pPr>
        <w:pStyle w:val="NormalWeb"/>
        <w:numPr>
          <w:ilvl w:val="0"/>
          <w:numId w:val="37"/>
        </w:numPr>
        <w:rPr>
          <w:noProof/>
          <w:lang w:val="en-IN"/>
        </w:rPr>
      </w:pPr>
      <w:r w:rsidRPr="007F55BE">
        <w:rPr>
          <w:noProof/>
          <w:lang w:val="en-IN"/>
        </w:rPr>
        <w:t>Fluctuations suggest seasonal trends.</w:t>
      </w:r>
    </w:p>
    <w:p w14:paraId="12329DC0" w14:textId="2C3A4C12" w:rsidR="007F55BE" w:rsidRPr="007F55BE" w:rsidRDefault="007F55BE" w:rsidP="007F55BE">
      <w:pPr>
        <w:pStyle w:val="NormalWeb"/>
        <w:rPr>
          <w:noProof/>
          <w:lang w:val="en-IN"/>
        </w:rPr>
      </w:pPr>
      <w:r w:rsidRPr="007F55BE">
        <w:rPr>
          <w:b/>
          <w:bCs/>
          <w:noProof/>
          <w:lang w:val="en-IN"/>
        </w:rPr>
        <w:t>Figure 2:</w:t>
      </w:r>
      <w:r w:rsidRPr="007F55BE">
        <w:rPr>
          <w:noProof/>
          <w:lang w:val="en-IN"/>
        </w:rPr>
        <w:br/>
      </w:r>
      <w:r w:rsidRPr="007F55BE">
        <w:rPr>
          <w:noProof/>
          <w:lang w:val="en-IN"/>
        </w:rPr>
        <w:fldChar w:fldCharType="begin"/>
      </w:r>
      <w:r w:rsidRPr="007F55BE">
        <w:rPr>
          <w:noProof/>
          <w:lang w:val="en-IN"/>
        </w:rPr>
        <w:instrText xml:space="preserve"> INCLUDEPICTURE "https://insert_timeseries_image_here/" \* MERGEFORMATINET </w:instrText>
      </w:r>
      <w:r w:rsidRPr="007F55BE">
        <w:rPr>
          <w:noProof/>
          <w:lang w:val="en-IN"/>
        </w:rPr>
        <w:fldChar w:fldCharType="separate"/>
      </w:r>
      <w:r w:rsidR="00000000">
        <w:rPr>
          <w:noProof/>
          <w:lang w:val="en-IN"/>
        </w:rPr>
        <w:pict w14:anchorId="3C94A82E">
          <v:shape id="_x0000_i1032" type="#_x0000_t75" alt="Time Series" style="width:24pt;height:24pt"/>
        </w:pict>
      </w:r>
      <w:r w:rsidRPr="007F55BE">
        <w:rPr>
          <w:noProof/>
        </w:rPr>
        <w:fldChar w:fldCharType="end"/>
      </w:r>
      <w:r w:rsidR="003F66A4" w:rsidRPr="003F66A4">
        <w:rPr>
          <w:noProof/>
        </w:rPr>
        <w:t xml:space="preserve"> </w:t>
      </w:r>
      <w:del w:id="4" w:author="Abhinav Tyagi" w:date="2025-04-12T22:20:00Z" w16du:dateUtc="2025-04-12T16:50:00Z">
        <w:r w:rsidR="00000000">
          <w:rPr>
            <w:noProof/>
          </w:rPr>
          <w:lastRenderedPageBreak/>
          <w:pict w14:anchorId="0609421F">
            <v:shape id="_x0000_i1039" type="#_x0000_t75" style="width:533.4pt;height:398.4pt;visibility:visible;mso-wrap-style:square">
              <v:imagedata r:id="rId10" o:title=""/>
            </v:shape>
          </w:pict>
        </w:r>
      </w:del>
      <w:ins w:id="5" w:author="Abhinav Tyagi" w:date="2025-04-12T22:20:00Z" w16du:dateUtc="2025-04-12T16:50:00Z">
        <w:r w:rsidR="0049456B">
          <w:rPr>
            <w:noProof/>
          </w:rPr>
          <w:lastRenderedPageBreak/>
          <w:drawing>
            <wp:inline distT="0" distB="0" distL="0" distR="0" wp14:anchorId="6E04ED23" wp14:editId="23520D94">
              <wp:extent cx="6774180" cy="5059680"/>
              <wp:effectExtent l="0" t="0" r="0" b="0"/>
              <wp:docPr id="10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/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774180" cy="5059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3ADA9123" w14:textId="77777777" w:rsidR="007F55BE" w:rsidRPr="007F55BE" w:rsidRDefault="00000000" w:rsidP="007F55BE">
      <w:pPr>
        <w:pStyle w:val="NormalWeb"/>
        <w:rPr>
          <w:noProof/>
          <w:lang w:val="en-IN"/>
        </w:rPr>
      </w:pPr>
      <w:r>
        <w:rPr>
          <w:noProof/>
          <w:lang w:val="en-IN"/>
        </w:rPr>
        <w:pict w14:anchorId="2E04D264">
          <v:rect id="_x0000_i1033" style="width:0;height:.75pt" o:hralign="center" o:hrstd="t" o:hrnoshade="t" o:hr="t" fillcolor="#f8faff" stroked="f"/>
        </w:pict>
      </w:r>
    </w:p>
    <w:p w14:paraId="6DFEC301" w14:textId="77777777" w:rsidR="007F55BE" w:rsidRPr="007F55BE" w:rsidRDefault="007F55BE" w:rsidP="007F55BE">
      <w:pPr>
        <w:pStyle w:val="NormalWeb"/>
        <w:rPr>
          <w:noProof/>
          <w:lang w:val="en-IN"/>
        </w:rPr>
      </w:pPr>
      <w:r w:rsidRPr="007F55BE">
        <w:rPr>
          <w:b/>
          <w:bCs/>
          <w:noProof/>
          <w:lang w:val="en-IN"/>
        </w:rPr>
        <w:t>4.3 Revenue by Region</w:t>
      </w:r>
    </w:p>
    <w:p w14:paraId="618BEEA7" w14:textId="77777777" w:rsidR="007F55BE" w:rsidRPr="007F55BE" w:rsidRDefault="007F55BE" w:rsidP="007F55BE">
      <w:pPr>
        <w:pStyle w:val="NormalWeb"/>
        <w:rPr>
          <w:noProof/>
          <w:lang w:val="en-IN"/>
        </w:rPr>
      </w:pPr>
      <w:r w:rsidRPr="007F55BE">
        <w:rPr>
          <w:b/>
          <w:bCs/>
          <w:noProof/>
          <w:lang w:val="en-IN"/>
        </w:rPr>
        <w:t>Code:</w:t>
      </w:r>
    </w:p>
    <w:p w14:paraId="504F6F15" w14:textId="77777777" w:rsidR="007F55BE" w:rsidRPr="007F55BE" w:rsidRDefault="007F55BE" w:rsidP="007F55BE">
      <w:pPr>
        <w:pStyle w:val="NormalWeb"/>
        <w:rPr>
          <w:noProof/>
          <w:lang w:val="en-IN"/>
        </w:rPr>
      </w:pPr>
      <w:r w:rsidRPr="007F55BE">
        <w:rPr>
          <w:noProof/>
          <w:lang w:val="en-IN"/>
        </w:rPr>
        <w:t>python</w:t>
      </w:r>
    </w:p>
    <w:p w14:paraId="1265607C" w14:textId="77777777" w:rsidR="007F55BE" w:rsidRPr="007F55BE" w:rsidRDefault="007F55BE" w:rsidP="007F55BE">
      <w:pPr>
        <w:pStyle w:val="NormalWeb"/>
        <w:rPr>
          <w:noProof/>
          <w:lang w:val="en-IN"/>
        </w:rPr>
      </w:pPr>
      <w:r w:rsidRPr="007F55BE">
        <w:rPr>
          <w:noProof/>
          <w:lang w:val="en-IN"/>
        </w:rPr>
        <w:t>Copy</w:t>
      </w:r>
    </w:p>
    <w:p w14:paraId="56331F15" w14:textId="77777777" w:rsidR="007F55BE" w:rsidRPr="007F55BE" w:rsidRDefault="007F55BE" w:rsidP="007F55BE">
      <w:pPr>
        <w:pStyle w:val="NormalWeb"/>
        <w:rPr>
          <w:noProof/>
          <w:lang w:val="en-IN"/>
        </w:rPr>
      </w:pPr>
      <w:r w:rsidRPr="007F55BE">
        <w:rPr>
          <w:noProof/>
          <w:lang w:val="en-IN"/>
        </w:rPr>
        <w:t>df.groupby('Region')['Total Revenue'].sum().plot(kind='bar')</w:t>
      </w:r>
    </w:p>
    <w:p w14:paraId="023C3EA7" w14:textId="77777777" w:rsidR="007F55BE" w:rsidRPr="007F55BE" w:rsidRDefault="007F55BE" w:rsidP="007F55BE">
      <w:pPr>
        <w:pStyle w:val="NormalWeb"/>
        <w:rPr>
          <w:noProof/>
          <w:lang w:val="en-IN"/>
        </w:rPr>
      </w:pPr>
      <w:r w:rsidRPr="007F55BE">
        <w:rPr>
          <w:noProof/>
          <w:lang w:val="en-IN"/>
        </w:rPr>
        <w:t>plt.title("Revenue by Region")</w:t>
      </w:r>
    </w:p>
    <w:p w14:paraId="5C3C2DDC" w14:textId="77777777" w:rsidR="007F55BE" w:rsidRPr="007F55BE" w:rsidRDefault="007F55BE" w:rsidP="007F55BE">
      <w:pPr>
        <w:pStyle w:val="NormalWeb"/>
        <w:rPr>
          <w:noProof/>
          <w:lang w:val="en-IN"/>
        </w:rPr>
      </w:pPr>
      <w:r w:rsidRPr="007F55BE">
        <w:rPr>
          <w:noProof/>
          <w:lang w:val="en-IN"/>
        </w:rPr>
        <w:t>plt.xticks(rotation=45)</w:t>
      </w:r>
    </w:p>
    <w:p w14:paraId="0BB83CAD" w14:textId="77777777" w:rsidR="007F55BE" w:rsidRPr="007F55BE" w:rsidRDefault="007F55BE" w:rsidP="007F55BE">
      <w:pPr>
        <w:pStyle w:val="NormalWeb"/>
        <w:rPr>
          <w:noProof/>
          <w:lang w:val="en-IN"/>
        </w:rPr>
      </w:pPr>
      <w:r w:rsidRPr="007F55BE">
        <w:rPr>
          <w:noProof/>
          <w:lang w:val="en-IN"/>
        </w:rPr>
        <w:t>plt.show()</w:t>
      </w:r>
    </w:p>
    <w:p w14:paraId="35FC649B" w14:textId="77777777" w:rsidR="007F55BE" w:rsidRPr="007F55BE" w:rsidRDefault="007F55BE" w:rsidP="007F55BE">
      <w:pPr>
        <w:pStyle w:val="NormalWeb"/>
        <w:rPr>
          <w:noProof/>
          <w:lang w:val="en-IN"/>
        </w:rPr>
      </w:pPr>
      <w:r w:rsidRPr="007F55BE">
        <w:rPr>
          <w:b/>
          <w:bCs/>
          <w:noProof/>
          <w:lang w:val="en-IN"/>
        </w:rPr>
        <w:t>Insights:</w:t>
      </w:r>
    </w:p>
    <w:p w14:paraId="2EAC6B25" w14:textId="77777777" w:rsidR="007F55BE" w:rsidRPr="007F55BE" w:rsidRDefault="007F55BE" w:rsidP="007F55BE">
      <w:pPr>
        <w:pStyle w:val="NormalWeb"/>
        <w:numPr>
          <w:ilvl w:val="0"/>
          <w:numId w:val="38"/>
        </w:numPr>
        <w:rPr>
          <w:noProof/>
          <w:lang w:val="en-IN"/>
        </w:rPr>
      </w:pPr>
      <w:r w:rsidRPr="007F55BE">
        <w:rPr>
          <w:noProof/>
          <w:lang w:val="en-IN"/>
        </w:rPr>
        <w:lastRenderedPageBreak/>
        <w:t>Europe generated the highest revenue.</w:t>
      </w:r>
    </w:p>
    <w:p w14:paraId="2797464E" w14:textId="343D3C00" w:rsidR="007F55BE" w:rsidRPr="007F55BE" w:rsidRDefault="007F55BE" w:rsidP="007F55BE">
      <w:pPr>
        <w:pStyle w:val="NormalWeb"/>
        <w:rPr>
          <w:noProof/>
          <w:lang w:val="en-IN"/>
        </w:rPr>
      </w:pPr>
      <w:r w:rsidRPr="007F55BE">
        <w:rPr>
          <w:b/>
          <w:bCs/>
          <w:noProof/>
          <w:lang w:val="en-IN"/>
        </w:rPr>
        <w:t>Figure 3:</w:t>
      </w:r>
      <w:r w:rsidRPr="007F55BE">
        <w:rPr>
          <w:noProof/>
          <w:lang w:val="en-IN"/>
        </w:rPr>
        <w:br/>
      </w:r>
      <w:r w:rsidRPr="007F55BE">
        <w:rPr>
          <w:noProof/>
          <w:lang w:val="en-IN"/>
        </w:rPr>
        <w:fldChar w:fldCharType="begin"/>
      </w:r>
      <w:r w:rsidRPr="007F55BE">
        <w:rPr>
          <w:noProof/>
          <w:lang w:val="en-IN"/>
        </w:rPr>
        <w:instrText xml:space="preserve"> INCLUDEPICTURE "https://insert_revenue_image_here/" \* MERGEFORMATINET </w:instrText>
      </w:r>
      <w:r w:rsidRPr="007F55BE">
        <w:rPr>
          <w:noProof/>
          <w:lang w:val="en-IN"/>
        </w:rPr>
        <w:fldChar w:fldCharType="separate"/>
      </w:r>
      <w:r w:rsidR="00000000">
        <w:rPr>
          <w:noProof/>
          <w:lang w:val="en-IN"/>
        </w:rPr>
        <w:pict w14:anchorId="0A080C77">
          <v:shape id="_x0000_i1034" type="#_x0000_t75" alt="Revenue" style="width:24pt;height:24pt"/>
        </w:pict>
      </w:r>
      <w:r w:rsidRPr="007F55BE">
        <w:rPr>
          <w:noProof/>
        </w:rPr>
        <w:fldChar w:fldCharType="end"/>
      </w:r>
      <w:r w:rsidR="00A41B95" w:rsidRPr="00A41B95">
        <w:rPr>
          <w:noProof/>
        </w:rPr>
        <w:t xml:space="preserve"> </w:t>
      </w:r>
      <w:del w:id="6" w:author="Abhinav Tyagi" w:date="2025-04-12T22:20:00Z" w16du:dateUtc="2025-04-12T16:50:00Z">
        <w:r w:rsidR="00000000">
          <w:rPr>
            <w:noProof/>
          </w:rPr>
          <w:lastRenderedPageBreak/>
          <w:pict w14:anchorId="538519D7">
            <v:shape id="_x0000_i1040" type="#_x0000_t75" style="width:533.4pt;height:541.2pt;visibility:visible;mso-wrap-style:square">
              <v:imagedata r:id="rId12" o:title=""/>
            </v:shape>
          </w:pict>
        </w:r>
      </w:del>
      <w:ins w:id="7" w:author="Abhinav Tyagi" w:date="2025-04-12T22:20:00Z" w16du:dateUtc="2025-04-12T16:50:00Z">
        <w:r w:rsidR="0049456B">
          <w:rPr>
            <w:noProof/>
          </w:rPr>
          <w:lastRenderedPageBreak/>
          <w:drawing>
            <wp:inline distT="0" distB="0" distL="0" distR="0" wp14:anchorId="10B86E88" wp14:editId="1324E7CE">
              <wp:extent cx="6774180" cy="6873240"/>
              <wp:effectExtent l="0" t="0" r="0" b="0"/>
              <wp:docPr id="13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3"/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774180" cy="6873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7170EC55" w14:textId="77777777" w:rsidR="007F55BE" w:rsidRPr="007F55BE" w:rsidRDefault="00000000" w:rsidP="007F55BE">
      <w:pPr>
        <w:pStyle w:val="NormalWeb"/>
        <w:rPr>
          <w:noProof/>
          <w:lang w:val="en-IN"/>
        </w:rPr>
      </w:pPr>
      <w:r>
        <w:rPr>
          <w:noProof/>
          <w:lang w:val="en-IN"/>
        </w:rPr>
        <w:pict w14:anchorId="71D2E54E">
          <v:rect id="_x0000_i1035" style="width:0;height:.75pt" o:hralign="center" o:hrstd="t" o:hrnoshade="t" o:hr="t" fillcolor="#f8faff" stroked="f"/>
        </w:pict>
      </w:r>
    </w:p>
    <w:p w14:paraId="14277C75" w14:textId="77777777" w:rsidR="007F55BE" w:rsidRPr="007F55BE" w:rsidRDefault="007F55BE" w:rsidP="007F55BE">
      <w:pPr>
        <w:pStyle w:val="NormalWeb"/>
        <w:rPr>
          <w:noProof/>
          <w:lang w:val="en-IN"/>
        </w:rPr>
      </w:pPr>
      <w:r w:rsidRPr="007F55BE">
        <w:rPr>
          <w:b/>
          <w:bCs/>
          <w:noProof/>
          <w:lang w:val="en-IN"/>
        </w:rPr>
        <w:t>4.4 Units Sold by Region (Boxplot)</w:t>
      </w:r>
    </w:p>
    <w:p w14:paraId="49DE467B" w14:textId="77777777" w:rsidR="007F55BE" w:rsidRPr="007F55BE" w:rsidRDefault="007F55BE" w:rsidP="007F55BE">
      <w:pPr>
        <w:pStyle w:val="NormalWeb"/>
        <w:rPr>
          <w:noProof/>
          <w:lang w:val="en-IN"/>
        </w:rPr>
      </w:pPr>
      <w:r w:rsidRPr="007F55BE">
        <w:rPr>
          <w:b/>
          <w:bCs/>
          <w:noProof/>
          <w:lang w:val="en-IN"/>
        </w:rPr>
        <w:t>Code:</w:t>
      </w:r>
    </w:p>
    <w:p w14:paraId="6F42BC70" w14:textId="77777777" w:rsidR="007F55BE" w:rsidRPr="007F55BE" w:rsidRDefault="007F55BE" w:rsidP="007F55BE">
      <w:pPr>
        <w:pStyle w:val="NormalWeb"/>
        <w:rPr>
          <w:noProof/>
          <w:lang w:val="en-IN"/>
        </w:rPr>
      </w:pPr>
      <w:r w:rsidRPr="007F55BE">
        <w:rPr>
          <w:noProof/>
          <w:lang w:val="en-IN"/>
        </w:rPr>
        <w:t>python</w:t>
      </w:r>
    </w:p>
    <w:p w14:paraId="6E441A22" w14:textId="77777777" w:rsidR="007F55BE" w:rsidRPr="007F55BE" w:rsidRDefault="007F55BE" w:rsidP="007F55BE">
      <w:pPr>
        <w:pStyle w:val="NormalWeb"/>
        <w:rPr>
          <w:noProof/>
          <w:lang w:val="en-IN"/>
        </w:rPr>
      </w:pPr>
      <w:r w:rsidRPr="007F55BE">
        <w:rPr>
          <w:noProof/>
          <w:lang w:val="en-IN"/>
        </w:rPr>
        <w:lastRenderedPageBreak/>
        <w:t>Copy</w:t>
      </w:r>
    </w:p>
    <w:p w14:paraId="45AB7786" w14:textId="77777777" w:rsidR="007F55BE" w:rsidRPr="007F55BE" w:rsidRDefault="007F55BE" w:rsidP="007F55BE">
      <w:pPr>
        <w:pStyle w:val="NormalWeb"/>
        <w:rPr>
          <w:noProof/>
          <w:lang w:val="en-IN"/>
        </w:rPr>
      </w:pPr>
      <w:r w:rsidRPr="007F55BE">
        <w:rPr>
          <w:noProof/>
          <w:lang w:val="en-IN"/>
        </w:rPr>
        <w:t>sns.boxplot(x='Region', y='Units Sold', data=df, palette='Set2')</w:t>
      </w:r>
    </w:p>
    <w:p w14:paraId="5E151C2E" w14:textId="77777777" w:rsidR="007F55BE" w:rsidRPr="007F55BE" w:rsidRDefault="007F55BE" w:rsidP="007F55BE">
      <w:pPr>
        <w:pStyle w:val="NormalWeb"/>
        <w:rPr>
          <w:noProof/>
          <w:lang w:val="en-IN"/>
        </w:rPr>
      </w:pPr>
      <w:r w:rsidRPr="007F55BE">
        <w:rPr>
          <w:noProof/>
          <w:lang w:val="en-IN"/>
        </w:rPr>
        <w:t>plt.xticks(rotation=55)</w:t>
      </w:r>
    </w:p>
    <w:p w14:paraId="6AE6FC02" w14:textId="77777777" w:rsidR="007F55BE" w:rsidRPr="007F55BE" w:rsidRDefault="007F55BE" w:rsidP="007F55BE">
      <w:pPr>
        <w:pStyle w:val="NormalWeb"/>
        <w:rPr>
          <w:noProof/>
          <w:lang w:val="en-IN"/>
        </w:rPr>
      </w:pPr>
      <w:r w:rsidRPr="007F55BE">
        <w:rPr>
          <w:noProof/>
          <w:lang w:val="en-IN"/>
        </w:rPr>
        <w:t>plt.title("Units Sold by Region")</w:t>
      </w:r>
    </w:p>
    <w:p w14:paraId="3A5EB6C3" w14:textId="77777777" w:rsidR="007F55BE" w:rsidRPr="007F55BE" w:rsidRDefault="007F55BE" w:rsidP="007F55BE">
      <w:pPr>
        <w:pStyle w:val="NormalWeb"/>
        <w:rPr>
          <w:noProof/>
          <w:lang w:val="en-IN"/>
        </w:rPr>
      </w:pPr>
      <w:r w:rsidRPr="007F55BE">
        <w:rPr>
          <w:noProof/>
          <w:lang w:val="en-IN"/>
        </w:rPr>
        <w:t>plt.show()</w:t>
      </w:r>
    </w:p>
    <w:p w14:paraId="5E962F2E" w14:textId="77777777" w:rsidR="007F55BE" w:rsidRPr="007F55BE" w:rsidRDefault="007F55BE" w:rsidP="007F55BE">
      <w:pPr>
        <w:pStyle w:val="NormalWeb"/>
        <w:rPr>
          <w:noProof/>
          <w:lang w:val="en-IN"/>
        </w:rPr>
      </w:pPr>
      <w:r w:rsidRPr="007F55BE">
        <w:rPr>
          <w:b/>
          <w:bCs/>
          <w:noProof/>
          <w:lang w:val="en-IN"/>
        </w:rPr>
        <w:t>Insights:</w:t>
      </w:r>
    </w:p>
    <w:p w14:paraId="429CD778" w14:textId="77777777" w:rsidR="007F55BE" w:rsidRPr="007F55BE" w:rsidRDefault="007F55BE" w:rsidP="007F55BE">
      <w:pPr>
        <w:pStyle w:val="NormalWeb"/>
        <w:numPr>
          <w:ilvl w:val="0"/>
          <w:numId w:val="39"/>
        </w:numPr>
        <w:rPr>
          <w:noProof/>
          <w:lang w:val="en-IN"/>
        </w:rPr>
      </w:pPr>
      <w:r w:rsidRPr="007F55BE">
        <w:rPr>
          <w:noProof/>
          <w:lang w:val="en-IN"/>
        </w:rPr>
        <w:t>Asia has high variability in sales.</w:t>
      </w:r>
    </w:p>
    <w:p w14:paraId="1602F5AE" w14:textId="53710628" w:rsidR="007F55BE" w:rsidRPr="007F55BE" w:rsidRDefault="007F55BE" w:rsidP="007F55BE">
      <w:pPr>
        <w:pStyle w:val="NormalWeb"/>
        <w:rPr>
          <w:noProof/>
          <w:lang w:val="en-IN"/>
        </w:rPr>
      </w:pPr>
      <w:r w:rsidRPr="007F55BE">
        <w:rPr>
          <w:b/>
          <w:bCs/>
          <w:noProof/>
          <w:lang w:val="en-IN"/>
        </w:rPr>
        <w:lastRenderedPageBreak/>
        <w:t>Figure 4:</w:t>
      </w:r>
      <w:r w:rsidRPr="007F55BE">
        <w:rPr>
          <w:noProof/>
          <w:lang w:val="en-IN"/>
        </w:rPr>
        <w:br/>
      </w:r>
      <w:r w:rsidRPr="007F55BE">
        <w:rPr>
          <w:noProof/>
          <w:lang w:val="en-IN"/>
        </w:rPr>
        <w:fldChar w:fldCharType="begin"/>
      </w:r>
      <w:r w:rsidRPr="007F55BE">
        <w:rPr>
          <w:noProof/>
          <w:lang w:val="en-IN"/>
        </w:rPr>
        <w:instrText xml:space="preserve"> INCLUDEPICTURE "https://insert_boxplot_image_here/" \* MERGEFORMATINET </w:instrText>
      </w:r>
      <w:r w:rsidRPr="007F55BE">
        <w:rPr>
          <w:noProof/>
          <w:lang w:val="en-IN"/>
        </w:rPr>
        <w:fldChar w:fldCharType="separate"/>
      </w:r>
      <w:r w:rsidR="00000000">
        <w:rPr>
          <w:noProof/>
          <w:lang w:val="en-IN"/>
        </w:rPr>
        <w:pict w14:anchorId="42B3C464">
          <v:shape id="_x0000_i1036" type="#_x0000_t75" alt="Boxplot" style="width:24pt;height:24pt"/>
        </w:pict>
      </w:r>
      <w:r w:rsidRPr="007F55BE">
        <w:rPr>
          <w:noProof/>
        </w:rPr>
        <w:fldChar w:fldCharType="end"/>
      </w:r>
      <w:r w:rsidR="00200C8C" w:rsidRPr="00200C8C">
        <w:rPr>
          <w:noProof/>
        </w:rPr>
        <w:t xml:space="preserve"> </w:t>
      </w:r>
      <w:del w:id="8" w:author="Abhinav Tyagi" w:date="2025-04-12T22:20:00Z" w16du:dateUtc="2025-04-12T16:50:00Z">
        <w:r w:rsidR="00000000">
          <w:rPr>
            <w:noProof/>
          </w:rPr>
          <w:pict w14:anchorId="2C339F3F">
            <v:shape id="_x0000_i1041" type="#_x0000_t75" style="width:460.2pt;height:482.4pt;visibility:visible;mso-wrap-style:square">
              <v:imagedata r:id="rId14" o:title=""/>
            </v:shape>
          </w:pict>
        </w:r>
      </w:del>
      <w:ins w:id="9" w:author="Abhinav Tyagi" w:date="2025-04-12T22:20:00Z" w16du:dateUtc="2025-04-12T16:50:00Z">
        <w:r w:rsidR="0049456B">
          <w:rPr>
            <w:noProof/>
          </w:rPr>
          <w:lastRenderedPageBreak/>
          <w:drawing>
            <wp:inline distT="0" distB="0" distL="0" distR="0" wp14:anchorId="186AE1BE" wp14:editId="21B07D9F">
              <wp:extent cx="5844540" cy="6126480"/>
              <wp:effectExtent l="0" t="0" r="0" b="0"/>
              <wp:docPr id="16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6"/>
                      <pic:cNvPicPr>
                        <a:picLocks noChangeAspect="1" noChangeArrowheads="1"/>
                      </pic:cNvPicPr>
                    </pic:nvPicPr>
                    <pic:blipFill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844540" cy="6126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0A97DAF2" w14:textId="77777777" w:rsidR="007F55BE" w:rsidRPr="007F55BE" w:rsidRDefault="00000000" w:rsidP="007F55BE">
      <w:pPr>
        <w:pStyle w:val="NormalWeb"/>
        <w:rPr>
          <w:noProof/>
          <w:lang w:val="en-IN"/>
        </w:rPr>
      </w:pPr>
      <w:r>
        <w:rPr>
          <w:noProof/>
          <w:lang w:val="en-IN"/>
        </w:rPr>
        <w:pict w14:anchorId="05820F44">
          <v:rect id="_x0000_i1037" style="width:0;height:.75pt" o:hralign="center" o:hrstd="t" o:hrnoshade="t" o:hr="t" fillcolor="#f8faff" stroked="f"/>
        </w:pict>
      </w:r>
    </w:p>
    <w:p w14:paraId="7EB73B5E" w14:textId="77777777" w:rsidR="007F55BE" w:rsidRPr="007F55BE" w:rsidRDefault="007F55BE" w:rsidP="007F55BE">
      <w:pPr>
        <w:pStyle w:val="NormalWeb"/>
        <w:rPr>
          <w:noProof/>
          <w:lang w:val="en-IN"/>
        </w:rPr>
      </w:pPr>
      <w:r w:rsidRPr="007F55BE">
        <w:rPr>
          <w:b/>
          <w:bCs/>
          <w:noProof/>
          <w:lang w:val="en-IN"/>
        </w:rPr>
        <w:t>5. Conclusion</w:t>
      </w:r>
    </w:p>
    <w:p w14:paraId="566D93F6" w14:textId="77777777" w:rsidR="007F55BE" w:rsidRPr="007F55BE" w:rsidRDefault="007F55BE" w:rsidP="007F55BE">
      <w:pPr>
        <w:pStyle w:val="NormalWeb"/>
        <w:rPr>
          <w:noProof/>
          <w:lang w:val="en-IN"/>
        </w:rPr>
      </w:pPr>
      <w:r w:rsidRPr="007F55BE">
        <w:rPr>
          <w:noProof/>
          <w:lang w:val="en-IN"/>
        </w:rPr>
        <w:t>The analysis revealed:</w:t>
      </w:r>
    </w:p>
    <w:p w14:paraId="44D2264C" w14:textId="77777777" w:rsidR="007F55BE" w:rsidRPr="007F55BE" w:rsidRDefault="007F55BE" w:rsidP="007F55BE">
      <w:pPr>
        <w:pStyle w:val="NormalWeb"/>
        <w:numPr>
          <w:ilvl w:val="0"/>
          <w:numId w:val="40"/>
        </w:numPr>
        <w:rPr>
          <w:noProof/>
          <w:lang w:val="en-IN"/>
        </w:rPr>
      </w:pPr>
      <w:r w:rsidRPr="007F55BE">
        <w:rPr>
          <w:noProof/>
          <w:lang w:val="en-IN"/>
        </w:rPr>
        <w:t>Regional disparities in revenue (Europe leads).</w:t>
      </w:r>
    </w:p>
    <w:p w14:paraId="4D141AF5" w14:textId="77777777" w:rsidR="007F55BE" w:rsidRPr="007F55BE" w:rsidRDefault="007F55BE" w:rsidP="007F55BE">
      <w:pPr>
        <w:pStyle w:val="NormalWeb"/>
        <w:numPr>
          <w:ilvl w:val="0"/>
          <w:numId w:val="40"/>
        </w:numPr>
        <w:rPr>
          <w:noProof/>
          <w:lang w:val="en-IN"/>
        </w:rPr>
      </w:pPr>
      <w:r w:rsidRPr="007F55BE">
        <w:rPr>
          <w:noProof/>
          <w:lang w:val="en-IN"/>
        </w:rPr>
        <w:t>Seasonal trends in units sold.</w:t>
      </w:r>
    </w:p>
    <w:p w14:paraId="175B11AE" w14:textId="77777777" w:rsidR="007F55BE" w:rsidRPr="007F55BE" w:rsidRDefault="007F55BE" w:rsidP="007F55BE">
      <w:pPr>
        <w:pStyle w:val="NormalWeb"/>
        <w:numPr>
          <w:ilvl w:val="0"/>
          <w:numId w:val="40"/>
        </w:numPr>
        <w:rPr>
          <w:noProof/>
          <w:lang w:val="en-IN"/>
        </w:rPr>
      </w:pPr>
      <w:r w:rsidRPr="007F55BE">
        <w:rPr>
          <w:noProof/>
          <w:lang w:val="en-IN"/>
        </w:rPr>
        <w:t>Opportunities to optimize inventory in high-variability regions.</w:t>
      </w:r>
    </w:p>
    <w:p w14:paraId="1BC21089" w14:textId="77777777" w:rsidR="007F55BE" w:rsidRPr="007F55BE" w:rsidRDefault="007F55BE" w:rsidP="007F55BE">
      <w:pPr>
        <w:pStyle w:val="NormalWeb"/>
        <w:rPr>
          <w:noProof/>
          <w:lang w:val="en-IN"/>
        </w:rPr>
      </w:pPr>
      <w:r w:rsidRPr="007F55BE">
        <w:rPr>
          <w:b/>
          <w:bCs/>
          <w:noProof/>
          <w:lang w:val="en-IN"/>
        </w:rPr>
        <w:lastRenderedPageBreak/>
        <w:t>Future Scope:</w:t>
      </w:r>
    </w:p>
    <w:p w14:paraId="7F0126D1" w14:textId="77777777" w:rsidR="007F55BE" w:rsidRPr="007F55BE" w:rsidRDefault="007F55BE" w:rsidP="007F55BE">
      <w:pPr>
        <w:pStyle w:val="NormalWeb"/>
        <w:numPr>
          <w:ilvl w:val="0"/>
          <w:numId w:val="41"/>
        </w:numPr>
        <w:rPr>
          <w:noProof/>
          <w:lang w:val="en-IN"/>
        </w:rPr>
      </w:pPr>
      <w:r w:rsidRPr="007F55BE">
        <w:rPr>
          <w:noProof/>
          <w:lang w:val="en-IN"/>
        </w:rPr>
        <w:t>Integrate machine learning for demand forecasting.</w:t>
      </w:r>
    </w:p>
    <w:p w14:paraId="6A3B11F7" w14:textId="77777777" w:rsidR="007F55BE" w:rsidRPr="007F55BE" w:rsidRDefault="007F55BE" w:rsidP="007F55BE">
      <w:pPr>
        <w:pStyle w:val="NormalWeb"/>
        <w:numPr>
          <w:ilvl w:val="0"/>
          <w:numId w:val="41"/>
        </w:numPr>
        <w:rPr>
          <w:noProof/>
          <w:lang w:val="en-IN"/>
        </w:rPr>
      </w:pPr>
      <w:r w:rsidRPr="007F55BE">
        <w:rPr>
          <w:noProof/>
          <w:lang w:val="en-IN"/>
        </w:rPr>
        <w:t>Add geospatial mapping of sales hotspots.</w:t>
      </w:r>
    </w:p>
    <w:p w14:paraId="6BDE8D46" w14:textId="214FEB34" w:rsidR="00965CCC" w:rsidRDefault="00965CCC" w:rsidP="00965CCC">
      <w:pPr>
        <w:pStyle w:val="NormalWeb"/>
        <w:rPr>
          <w:rFonts w:ascii="Calibri" w:hAnsi="Calibri" w:cs="Calibri"/>
          <w:noProof/>
        </w:rPr>
      </w:pPr>
    </w:p>
    <w:p w14:paraId="53DEACF7" w14:textId="77777777" w:rsidR="00965CCC" w:rsidRPr="00E65466" w:rsidRDefault="00965CCC" w:rsidP="00965CCC">
      <w:pPr>
        <w:pStyle w:val="NormalWeb"/>
        <w:rPr>
          <w:rFonts w:ascii="Calibri" w:hAnsi="Calibri" w:cs="Calibri"/>
          <w:noProof/>
          <w:sz w:val="28"/>
          <w:szCs w:val="28"/>
        </w:rPr>
      </w:pPr>
    </w:p>
    <w:p w14:paraId="210BC571" w14:textId="024AE74E" w:rsidR="00A547A9" w:rsidRPr="00A547A9" w:rsidRDefault="00A547A9" w:rsidP="00A547A9">
      <w:pPr>
        <w:pStyle w:val="NormalWeb"/>
        <w:rPr>
          <w:b/>
          <w:bCs/>
          <w:noProof/>
          <w:sz w:val="28"/>
          <w:szCs w:val="28"/>
          <w:lang w:val="en-IN"/>
        </w:rPr>
      </w:pPr>
    </w:p>
    <w:p w14:paraId="114343C7" w14:textId="151C6626" w:rsidR="00FE106C" w:rsidRPr="00E65466" w:rsidRDefault="00FE106C" w:rsidP="00FE106C">
      <w:pPr>
        <w:pStyle w:val="NormalWeb"/>
        <w:rPr>
          <w:rFonts w:ascii="Calibri" w:hAnsi="Calibri" w:cs="Calibri"/>
          <w:b/>
          <w:bCs/>
          <w:noProof/>
          <w:sz w:val="28"/>
          <w:szCs w:val="28"/>
          <w:lang w:val="en-IN"/>
        </w:rPr>
      </w:pPr>
    </w:p>
    <w:p w14:paraId="27A5A775" w14:textId="77777777" w:rsidR="00BD68D6" w:rsidRPr="00BD68D6" w:rsidRDefault="00BD68D6" w:rsidP="00BD68D6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</w:p>
    <w:p w14:paraId="70F83F7F" w14:textId="77777777" w:rsidR="00A76735" w:rsidRDefault="00A76735" w:rsidP="00A76735">
      <w:pPr>
        <w:pStyle w:val="Heading3"/>
        <w:shd w:val="clear" w:color="auto" w:fill="292A2D"/>
        <w:spacing w:before="274" w:after="206"/>
        <w:rPr>
          <w:rFonts w:ascii="Segoe UI" w:hAnsi="Segoe UI" w:cs="Segoe UI"/>
          <w:b w:val="0"/>
          <w:bCs w:val="0"/>
          <w:color w:val="F8FAFF"/>
          <w:sz w:val="27"/>
          <w:szCs w:val="27"/>
          <w:lang w:val="en-IN" w:eastAsia="en-IN"/>
        </w:rPr>
      </w:pPr>
      <w:r>
        <w:rPr>
          <w:rStyle w:val="Strong"/>
          <w:rFonts w:ascii="Segoe UI" w:hAnsi="Segoe UI" w:cs="Segoe UI"/>
          <w:b/>
          <w:bCs/>
          <w:color w:val="F8FAFF"/>
        </w:rPr>
        <w:t>Analysis on Dataset</w:t>
      </w:r>
    </w:p>
    <w:p w14:paraId="7EA8E33E" w14:textId="77777777" w:rsidR="00A76735" w:rsidRDefault="00A76735" w:rsidP="00A76735">
      <w:pPr>
        <w:pStyle w:val="Heading4"/>
        <w:shd w:val="clear" w:color="auto" w:fill="292A2D"/>
        <w:spacing w:before="274" w:after="206" w:line="429" w:lineRule="atLeast"/>
        <w:rPr>
          <w:rFonts w:ascii="Segoe UI" w:hAnsi="Segoe UI" w:cs="Segoe UI"/>
          <w:b w:val="0"/>
          <w:bCs w:val="0"/>
          <w:color w:val="F8FAFF"/>
        </w:rPr>
      </w:pPr>
      <w:r>
        <w:rPr>
          <w:rStyle w:val="Strong"/>
          <w:rFonts w:ascii="Segoe UI" w:hAnsi="Segoe UI" w:cs="Segoe UI"/>
          <w:b/>
          <w:bCs/>
          <w:color w:val="F8FAFF"/>
        </w:rPr>
        <w:t>1.1 Distribution of Units Sold</w:t>
      </w:r>
    </w:p>
    <w:p w14:paraId="779D7E9E" w14:textId="77777777" w:rsidR="00B050A0" w:rsidRPr="00E65466" w:rsidRDefault="00B050A0" w:rsidP="00B050A0">
      <w:pPr>
        <w:pStyle w:val="NormalWeb"/>
        <w:numPr>
          <w:ilvl w:val="0"/>
          <w:numId w:val="27"/>
        </w:numPr>
        <w:suppressAutoHyphens w:val="0"/>
        <w:spacing w:before="100" w:beforeAutospacing="1" w:after="100" w:afterAutospacing="1"/>
        <w:rPr>
          <w:rFonts w:ascii="Calibri" w:hAnsi="Calibri" w:cs="Calibri"/>
          <w:sz w:val="26"/>
          <w:szCs w:val="26"/>
        </w:rPr>
      </w:pPr>
      <w:r w:rsidRPr="00E65466">
        <w:rPr>
          <w:rFonts w:ascii="Calibri" w:hAnsi="Calibri" w:cs="Calibri"/>
          <w:sz w:val="26"/>
          <w:szCs w:val="26"/>
        </w:rPr>
        <w:t xml:space="preserve">Pandas Library - </w:t>
      </w:r>
      <w:hyperlink r:id="rId16" w:history="1">
        <w:r w:rsidRPr="00E65466">
          <w:rPr>
            <w:rStyle w:val="Hyperlink"/>
            <w:rFonts w:ascii="Calibri" w:hAnsi="Calibri" w:cs="Calibri"/>
            <w:sz w:val="26"/>
            <w:szCs w:val="26"/>
          </w:rPr>
          <w:t>https://pandas.pydata.org/</w:t>
        </w:r>
      </w:hyperlink>
    </w:p>
    <w:p w14:paraId="700F6C2E" w14:textId="77777777" w:rsidR="00B050A0" w:rsidRPr="00E65466" w:rsidRDefault="00B050A0" w:rsidP="00B050A0">
      <w:pPr>
        <w:pStyle w:val="NormalWeb"/>
        <w:suppressAutoHyphens w:val="0"/>
        <w:spacing w:before="100" w:beforeAutospacing="1" w:after="100" w:afterAutospacing="1"/>
        <w:rPr>
          <w:rFonts w:ascii="Calibri" w:hAnsi="Calibri" w:cs="Calibri"/>
          <w:sz w:val="26"/>
          <w:szCs w:val="26"/>
        </w:rPr>
      </w:pPr>
    </w:p>
    <w:p w14:paraId="1AB62736" w14:textId="77777777" w:rsidR="00B050A0" w:rsidRPr="00E65466" w:rsidRDefault="00B050A0" w:rsidP="00B050A0">
      <w:pPr>
        <w:pStyle w:val="NormalWeb"/>
        <w:numPr>
          <w:ilvl w:val="0"/>
          <w:numId w:val="27"/>
        </w:numPr>
        <w:suppressAutoHyphens w:val="0"/>
        <w:spacing w:before="100" w:beforeAutospacing="1" w:after="100" w:afterAutospacing="1"/>
        <w:rPr>
          <w:rFonts w:ascii="Calibri" w:hAnsi="Calibri" w:cs="Calibri"/>
          <w:sz w:val="26"/>
          <w:szCs w:val="26"/>
        </w:rPr>
      </w:pPr>
      <w:r w:rsidRPr="00E65466">
        <w:rPr>
          <w:rFonts w:ascii="Calibri" w:hAnsi="Calibri" w:cs="Calibri"/>
          <w:sz w:val="26"/>
          <w:szCs w:val="26"/>
        </w:rPr>
        <w:t xml:space="preserve">Seaborn Documentation - </w:t>
      </w:r>
      <w:hyperlink r:id="rId17" w:history="1">
        <w:r w:rsidRPr="00E65466">
          <w:rPr>
            <w:rStyle w:val="Hyperlink"/>
            <w:rFonts w:ascii="Calibri" w:hAnsi="Calibri" w:cs="Calibri"/>
            <w:sz w:val="26"/>
            <w:szCs w:val="26"/>
          </w:rPr>
          <w:t>https://seaborn.pydata.org/</w:t>
        </w:r>
      </w:hyperlink>
    </w:p>
    <w:p w14:paraId="590AF7E4" w14:textId="77777777" w:rsidR="00B050A0" w:rsidRPr="00E65466" w:rsidRDefault="00B050A0" w:rsidP="00B050A0">
      <w:pPr>
        <w:pStyle w:val="NormalWeb"/>
        <w:suppressAutoHyphens w:val="0"/>
        <w:spacing w:before="100" w:beforeAutospacing="1" w:after="100" w:afterAutospacing="1"/>
        <w:rPr>
          <w:rFonts w:ascii="Calibri" w:hAnsi="Calibri" w:cs="Calibri"/>
          <w:sz w:val="26"/>
          <w:szCs w:val="26"/>
        </w:rPr>
      </w:pPr>
    </w:p>
    <w:p w14:paraId="14D4C54A" w14:textId="77777777" w:rsidR="00B050A0" w:rsidRPr="00E65466" w:rsidRDefault="00B050A0" w:rsidP="00B050A0">
      <w:pPr>
        <w:pStyle w:val="NormalWeb"/>
        <w:numPr>
          <w:ilvl w:val="0"/>
          <w:numId w:val="27"/>
        </w:numPr>
        <w:suppressAutoHyphens w:val="0"/>
        <w:spacing w:before="100" w:beforeAutospacing="1" w:after="100" w:afterAutospacing="1"/>
        <w:rPr>
          <w:rFonts w:ascii="Calibri" w:hAnsi="Calibri" w:cs="Calibri"/>
          <w:sz w:val="26"/>
          <w:szCs w:val="26"/>
        </w:rPr>
      </w:pPr>
      <w:r w:rsidRPr="00E65466">
        <w:rPr>
          <w:rFonts w:ascii="Calibri" w:hAnsi="Calibri" w:cs="Calibri"/>
          <w:sz w:val="26"/>
          <w:szCs w:val="26"/>
        </w:rPr>
        <w:t xml:space="preserve">Matplotlib - </w:t>
      </w:r>
      <w:hyperlink r:id="rId18" w:history="1">
        <w:r w:rsidRPr="00E65466">
          <w:rPr>
            <w:rStyle w:val="Hyperlink"/>
            <w:rFonts w:ascii="Calibri" w:hAnsi="Calibri" w:cs="Calibri"/>
            <w:sz w:val="26"/>
            <w:szCs w:val="26"/>
          </w:rPr>
          <w:t>https://matplotlib.org/</w:t>
        </w:r>
      </w:hyperlink>
    </w:p>
    <w:p w14:paraId="41A16B18" w14:textId="77777777" w:rsidR="00B050A0" w:rsidRPr="00E65466" w:rsidRDefault="00B050A0" w:rsidP="00B050A0">
      <w:pPr>
        <w:pStyle w:val="NormalWeb"/>
        <w:ind w:left="785"/>
        <w:rPr>
          <w:rFonts w:ascii="Calibri" w:hAnsi="Calibri" w:cs="Calibri"/>
          <w:b/>
          <w:bCs/>
          <w:noProof/>
          <w:sz w:val="28"/>
          <w:szCs w:val="28"/>
          <w:lang w:val="en-IN"/>
        </w:rPr>
      </w:pPr>
    </w:p>
    <w:p w14:paraId="68964EEF" w14:textId="77777777" w:rsidR="00396F59" w:rsidRPr="00A211D8" w:rsidRDefault="00396F59" w:rsidP="00BD68D6">
      <w:pPr>
        <w:spacing w:after="0" w:line="360" w:lineRule="auto"/>
        <w:rPr>
          <w:rFonts w:ascii="Algerian" w:eastAsia="Times New Roman" w:hAnsi="Algerian"/>
          <w:b/>
          <w:bCs/>
          <w:sz w:val="32"/>
          <w:szCs w:val="32"/>
          <w:lang w:val="en-IN" w:eastAsia="en-IN"/>
        </w:rPr>
      </w:pPr>
    </w:p>
    <w:p w14:paraId="695F1125" w14:textId="77777777" w:rsidR="002414E8" w:rsidRPr="00F45C50" w:rsidRDefault="002414E8">
      <w:pPr>
        <w:spacing w:after="0" w:line="360" w:lineRule="auto"/>
        <w:rPr>
          <w:rFonts w:eastAsia="Times New Roman"/>
          <w:b/>
          <w:bCs/>
          <w:sz w:val="24"/>
          <w:szCs w:val="24"/>
          <w:lang w:val="en-IN" w:eastAsia="en-IN"/>
        </w:rPr>
      </w:pPr>
    </w:p>
    <w:sectPr w:rsidR="002414E8" w:rsidRPr="00F45C50">
      <w:headerReference w:type="default" r:id="rId19"/>
      <w:footerReference w:type="default" r:id="rId20"/>
      <w:footnotePr>
        <w:pos w:val="beneathText"/>
      </w:footnotePr>
      <w:pgSz w:w="12240" w:h="15840"/>
      <w:pgMar w:top="720" w:right="720" w:bottom="720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C80EB6" w14:textId="77777777" w:rsidR="006D0ABE" w:rsidRDefault="006D0ABE" w:rsidP="004E51EB">
      <w:pPr>
        <w:spacing w:after="0"/>
      </w:pPr>
      <w:r>
        <w:separator/>
      </w:r>
    </w:p>
  </w:endnote>
  <w:endnote w:type="continuationSeparator" w:id="0">
    <w:p w14:paraId="5FA51FB7" w14:textId="77777777" w:rsidR="006D0ABE" w:rsidRDefault="006D0ABE" w:rsidP="004E51EB">
      <w:pPr>
        <w:spacing w:after="0"/>
      </w:pPr>
      <w:r>
        <w:continuationSeparator/>
      </w:r>
    </w:p>
  </w:endnote>
  <w:endnote w:type="continuationNotice" w:id="1">
    <w:p w14:paraId="18C5D100" w14:textId="77777777" w:rsidR="006D0ABE" w:rsidRDefault="006D0ABE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8CBCB" w14:textId="77777777" w:rsidR="00E65466" w:rsidRDefault="00E65466" w:rsidP="00E65466">
    <w:pPr>
      <w:pStyle w:val="Footer"/>
      <w:pBdr>
        <w:top w:val="single" w:sz="4" w:space="1" w:color="D9D9D9"/>
      </w:pBdr>
      <w:rPr>
        <w:b/>
        <w:bCs/>
      </w:rPr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2</w:t>
    </w:r>
    <w:r>
      <w:rPr>
        <w:b/>
        <w:bCs/>
        <w:noProof/>
      </w:rPr>
      <w:fldChar w:fldCharType="end"/>
    </w:r>
    <w:r>
      <w:rPr>
        <w:b/>
        <w:bCs/>
      </w:rPr>
      <w:t xml:space="preserve"> | </w:t>
    </w:r>
    <w:r w:rsidRPr="00E65466">
      <w:rPr>
        <w:color w:val="7F7F7F"/>
        <w:spacing w:val="60"/>
      </w:rPr>
      <w:t>Page</w:t>
    </w:r>
  </w:p>
  <w:p w14:paraId="00EF07D0" w14:textId="77777777" w:rsidR="00E65466" w:rsidRDefault="00E654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D62D92" w14:textId="77777777" w:rsidR="006D0ABE" w:rsidRDefault="006D0ABE" w:rsidP="004E51EB">
      <w:pPr>
        <w:spacing w:after="0"/>
      </w:pPr>
      <w:r>
        <w:separator/>
      </w:r>
    </w:p>
  </w:footnote>
  <w:footnote w:type="continuationSeparator" w:id="0">
    <w:p w14:paraId="14766620" w14:textId="77777777" w:rsidR="006D0ABE" w:rsidRDefault="006D0ABE" w:rsidP="004E51EB">
      <w:pPr>
        <w:spacing w:after="0"/>
      </w:pPr>
      <w:r>
        <w:continuationSeparator/>
      </w:r>
    </w:p>
  </w:footnote>
  <w:footnote w:type="continuationNotice" w:id="1">
    <w:p w14:paraId="1CBDD94D" w14:textId="77777777" w:rsidR="006D0ABE" w:rsidRDefault="006D0ABE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7DC68B" w14:textId="77777777" w:rsidR="00821954" w:rsidRDefault="008219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E46F7"/>
    <w:multiLevelType w:val="multilevel"/>
    <w:tmpl w:val="658E6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56192"/>
    <w:multiLevelType w:val="hybridMultilevel"/>
    <w:tmpl w:val="E8406B48"/>
    <w:lvl w:ilvl="0" w:tplc="DBA4B72C">
      <w:start w:val="1"/>
      <w:numFmt w:val="decimal"/>
      <w:lvlText w:val="%1."/>
      <w:lvlJc w:val="left"/>
      <w:pPr>
        <w:ind w:left="1440" w:hanging="360"/>
      </w:pPr>
      <w:rPr>
        <w:rFonts w:ascii="Algerian" w:hAnsi="Algerian" w:hint="default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AD71BD"/>
    <w:multiLevelType w:val="multilevel"/>
    <w:tmpl w:val="05AD71BD"/>
    <w:lvl w:ilvl="0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D40E5"/>
    <w:multiLevelType w:val="multilevel"/>
    <w:tmpl w:val="0BDD40E5"/>
    <w:lvl w:ilvl="0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C41FC"/>
    <w:multiLevelType w:val="hybridMultilevel"/>
    <w:tmpl w:val="BE068262"/>
    <w:lvl w:ilvl="0" w:tplc="39025E94">
      <w:start w:val="1"/>
      <w:numFmt w:val="lowerRoman"/>
      <w:lvlText w:val="%1."/>
      <w:lvlJc w:val="left"/>
      <w:pPr>
        <w:ind w:left="2137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497" w:hanging="360"/>
      </w:pPr>
    </w:lvl>
    <w:lvl w:ilvl="2" w:tplc="4009001B" w:tentative="1">
      <w:start w:val="1"/>
      <w:numFmt w:val="lowerRoman"/>
      <w:lvlText w:val="%3."/>
      <w:lvlJc w:val="right"/>
      <w:pPr>
        <w:ind w:left="3217" w:hanging="180"/>
      </w:pPr>
    </w:lvl>
    <w:lvl w:ilvl="3" w:tplc="4009000F" w:tentative="1">
      <w:start w:val="1"/>
      <w:numFmt w:val="decimal"/>
      <w:lvlText w:val="%4."/>
      <w:lvlJc w:val="left"/>
      <w:pPr>
        <w:ind w:left="3937" w:hanging="360"/>
      </w:pPr>
    </w:lvl>
    <w:lvl w:ilvl="4" w:tplc="40090019" w:tentative="1">
      <w:start w:val="1"/>
      <w:numFmt w:val="lowerLetter"/>
      <w:lvlText w:val="%5."/>
      <w:lvlJc w:val="left"/>
      <w:pPr>
        <w:ind w:left="4657" w:hanging="360"/>
      </w:pPr>
    </w:lvl>
    <w:lvl w:ilvl="5" w:tplc="4009001B" w:tentative="1">
      <w:start w:val="1"/>
      <w:numFmt w:val="lowerRoman"/>
      <w:lvlText w:val="%6."/>
      <w:lvlJc w:val="right"/>
      <w:pPr>
        <w:ind w:left="5377" w:hanging="180"/>
      </w:pPr>
    </w:lvl>
    <w:lvl w:ilvl="6" w:tplc="4009000F" w:tentative="1">
      <w:start w:val="1"/>
      <w:numFmt w:val="decimal"/>
      <w:lvlText w:val="%7."/>
      <w:lvlJc w:val="left"/>
      <w:pPr>
        <w:ind w:left="6097" w:hanging="360"/>
      </w:pPr>
    </w:lvl>
    <w:lvl w:ilvl="7" w:tplc="40090019" w:tentative="1">
      <w:start w:val="1"/>
      <w:numFmt w:val="lowerLetter"/>
      <w:lvlText w:val="%8."/>
      <w:lvlJc w:val="left"/>
      <w:pPr>
        <w:ind w:left="6817" w:hanging="360"/>
      </w:pPr>
    </w:lvl>
    <w:lvl w:ilvl="8" w:tplc="40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5" w15:restartNumberingAfterBreak="0">
    <w:nsid w:val="133D5091"/>
    <w:multiLevelType w:val="multilevel"/>
    <w:tmpl w:val="3420F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682A7D"/>
    <w:multiLevelType w:val="hybridMultilevel"/>
    <w:tmpl w:val="7538432A"/>
    <w:lvl w:ilvl="0" w:tplc="396670E2">
      <w:start w:val="1"/>
      <w:numFmt w:val="lowerRoman"/>
      <w:lvlText w:val="%1."/>
      <w:lvlJc w:val="left"/>
      <w:pPr>
        <w:ind w:left="1145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65" w:hanging="360"/>
      </w:pPr>
    </w:lvl>
    <w:lvl w:ilvl="2" w:tplc="4009001B" w:tentative="1">
      <w:start w:val="1"/>
      <w:numFmt w:val="lowerRoman"/>
      <w:lvlText w:val="%3."/>
      <w:lvlJc w:val="right"/>
      <w:pPr>
        <w:ind w:left="2585" w:hanging="180"/>
      </w:pPr>
    </w:lvl>
    <w:lvl w:ilvl="3" w:tplc="4009000F" w:tentative="1">
      <w:start w:val="1"/>
      <w:numFmt w:val="decimal"/>
      <w:lvlText w:val="%4."/>
      <w:lvlJc w:val="left"/>
      <w:pPr>
        <w:ind w:left="3305" w:hanging="360"/>
      </w:pPr>
    </w:lvl>
    <w:lvl w:ilvl="4" w:tplc="40090019" w:tentative="1">
      <w:start w:val="1"/>
      <w:numFmt w:val="lowerLetter"/>
      <w:lvlText w:val="%5."/>
      <w:lvlJc w:val="left"/>
      <w:pPr>
        <w:ind w:left="4025" w:hanging="360"/>
      </w:pPr>
    </w:lvl>
    <w:lvl w:ilvl="5" w:tplc="4009001B" w:tentative="1">
      <w:start w:val="1"/>
      <w:numFmt w:val="lowerRoman"/>
      <w:lvlText w:val="%6."/>
      <w:lvlJc w:val="right"/>
      <w:pPr>
        <w:ind w:left="4745" w:hanging="180"/>
      </w:pPr>
    </w:lvl>
    <w:lvl w:ilvl="6" w:tplc="4009000F" w:tentative="1">
      <w:start w:val="1"/>
      <w:numFmt w:val="decimal"/>
      <w:lvlText w:val="%7."/>
      <w:lvlJc w:val="left"/>
      <w:pPr>
        <w:ind w:left="5465" w:hanging="360"/>
      </w:pPr>
    </w:lvl>
    <w:lvl w:ilvl="7" w:tplc="40090019" w:tentative="1">
      <w:start w:val="1"/>
      <w:numFmt w:val="lowerLetter"/>
      <w:lvlText w:val="%8."/>
      <w:lvlJc w:val="left"/>
      <w:pPr>
        <w:ind w:left="6185" w:hanging="360"/>
      </w:pPr>
    </w:lvl>
    <w:lvl w:ilvl="8" w:tplc="40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7" w15:restartNumberingAfterBreak="0">
    <w:nsid w:val="148D239C"/>
    <w:multiLevelType w:val="multilevel"/>
    <w:tmpl w:val="0F4087F4"/>
    <w:lvl w:ilvl="0">
      <w:start w:val="1"/>
      <w:numFmt w:val="decimal"/>
      <w:lvlText w:val="%1."/>
      <w:lvlJc w:val="left"/>
      <w:pPr>
        <w:ind w:left="785" w:hanging="360"/>
      </w:pPr>
      <w:rPr>
        <w:rFonts w:ascii="Algerian" w:hAnsi="Algerian"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412" w:hanging="420"/>
      </w:pPr>
      <w:rPr>
        <w:rFonts w:eastAsia="Times New Roman"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eastAsia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145" w:hanging="720"/>
      </w:pPr>
      <w:rPr>
        <w:rFonts w:eastAsia="Times New Roman"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505" w:hanging="1080"/>
      </w:pPr>
      <w:rPr>
        <w:rFonts w:eastAsia="Times New Roman"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505" w:hanging="1080"/>
      </w:pPr>
      <w:rPr>
        <w:rFonts w:eastAsia="Times New Roman"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1865" w:hanging="1440"/>
      </w:pPr>
      <w:rPr>
        <w:rFonts w:eastAsia="Times New Roman"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1865" w:hanging="1440"/>
      </w:pPr>
      <w:rPr>
        <w:rFonts w:eastAsia="Times New Roman"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225" w:hanging="1800"/>
      </w:pPr>
      <w:rPr>
        <w:rFonts w:eastAsia="Times New Roman" w:hint="default"/>
        <w:sz w:val="28"/>
      </w:rPr>
    </w:lvl>
  </w:abstractNum>
  <w:abstractNum w:abstractNumId="8" w15:restartNumberingAfterBreak="0">
    <w:nsid w:val="1B467B5E"/>
    <w:multiLevelType w:val="multilevel"/>
    <w:tmpl w:val="0F4087F4"/>
    <w:lvl w:ilvl="0">
      <w:start w:val="1"/>
      <w:numFmt w:val="decimal"/>
      <w:lvlText w:val="%1."/>
      <w:lvlJc w:val="left"/>
      <w:pPr>
        <w:ind w:left="785" w:hanging="360"/>
      </w:pPr>
      <w:rPr>
        <w:rFonts w:ascii="Algerian" w:hAnsi="Algerian"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5098" w:hanging="420"/>
      </w:pPr>
      <w:rPr>
        <w:rFonts w:eastAsia="Times New Roman"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eastAsia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145" w:hanging="720"/>
      </w:pPr>
      <w:rPr>
        <w:rFonts w:eastAsia="Times New Roman"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505" w:hanging="1080"/>
      </w:pPr>
      <w:rPr>
        <w:rFonts w:eastAsia="Times New Roman"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505" w:hanging="1080"/>
      </w:pPr>
      <w:rPr>
        <w:rFonts w:eastAsia="Times New Roman"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1865" w:hanging="1440"/>
      </w:pPr>
      <w:rPr>
        <w:rFonts w:eastAsia="Times New Roman"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1865" w:hanging="1440"/>
      </w:pPr>
      <w:rPr>
        <w:rFonts w:eastAsia="Times New Roman"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225" w:hanging="1800"/>
      </w:pPr>
      <w:rPr>
        <w:rFonts w:eastAsia="Times New Roman" w:hint="default"/>
        <w:sz w:val="28"/>
      </w:rPr>
    </w:lvl>
  </w:abstractNum>
  <w:abstractNum w:abstractNumId="9" w15:restartNumberingAfterBreak="0">
    <w:nsid w:val="23C74A69"/>
    <w:multiLevelType w:val="hybridMultilevel"/>
    <w:tmpl w:val="B2D66BB8"/>
    <w:lvl w:ilvl="0" w:tplc="4009000B">
      <w:start w:val="1"/>
      <w:numFmt w:val="bullet"/>
      <w:lvlText w:val=""/>
      <w:lvlJc w:val="left"/>
      <w:pPr>
        <w:ind w:left="150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0" w15:restartNumberingAfterBreak="0">
    <w:nsid w:val="352C053F"/>
    <w:multiLevelType w:val="hybridMultilevel"/>
    <w:tmpl w:val="F3A823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763CDC"/>
    <w:multiLevelType w:val="hybridMultilevel"/>
    <w:tmpl w:val="4B6AA350"/>
    <w:lvl w:ilvl="0" w:tplc="E11208DC">
      <w:start w:val="1"/>
      <w:numFmt w:val="upperRoman"/>
      <w:lvlText w:val="%1."/>
      <w:lvlJc w:val="right"/>
      <w:pPr>
        <w:ind w:left="1505" w:hanging="360"/>
      </w:pPr>
      <w:rPr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2225" w:hanging="360"/>
      </w:pPr>
    </w:lvl>
    <w:lvl w:ilvl="2" w:tplc="4009001B" w:tentative="1">
      <w:start w:val="1"/>
      <w:numFmt w:val="lowerRoman"/>
      <w:lvlText w:val="%3."/>
      <w:lvlJc w:val="right"/>
      <w:pPr>
        <w:ind w:left="2945" w:hanging="180"/>
      </w:pPr>
    </w:lvl>
    <w:lvl w:ilvl="3" w:tplc="4009000F" w:tentative="1">
      <w:start w:val="1"/>
      <w:numFmt w:val="decimal"/>
      <w:lvlText w:val="%4."/>
      <w:lvlJc w:val="left"/>
      <w:pPr>
        <w:ind w:left="3665" w:hanging="360"/>
      </w:pPr>
    </w:lvl>
    <w:lvl w:ilvl="4" w:tplc="40090019" w:tentative="1">
      <w:start w:val="1"/>
      <w:numFmt w:val="lowerLetter"/>
      <w:lvlText w:val="%5."/>
      <w:lvlJc w:val="left"/>
      <w:pPr>
        <w:ind w:left="4385" w:hanging="360"/>
      </w:pPr>
    </w:lvl>
    <w:lvl w:ilvl="5" w:tplc="4009001B" w:tentative="1">
      <w:start w:val="1"/>
      <w:numFmt w:val="lowerRoman"/>
      <w:lvlText w:val="%6."/>
      <w:lvlJc w:val="right"/>
      <w:pPr>
        <w:ind w:left="5105" w:hanging="180"/>
      </w:pPr>
    </w:lvl>
    <w:lvl w:ilvl="6" w:tplc="4009000F" w:tentative="1">
      <w:start w:val="1"/>
      <w:numFmt w:val="decimal"/>
      <w:lvlText w:val="%7."/>
      <w:lvlJc w:val="left"/>
      <w:pPr>
        <w:ind w:left="5825" w:hanging="360"/>
      </w:pPr>
    </w:lvl>
    <w:lvl w:ilvl="7" w:tplc="40090019" w:tentative="1">
      <w:start w:val="1"/>
      <w:numFmt w:val="lowerLetter"/>
      <w:lvlText w:val="%8."/>
      <w:lvlJc w:val="left"/>
      <w:pPr>
        <w:ind w:left="6545" w:hanging="360"/>
      </w:pPr>
    </w:lvl>
    <w:lvl w:ilvl="8" w:tplc="400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12" w15:restartNumberingAfterBreak="0">
    <w:nsid w:val="38AC56D4"/>
    <w:multiLevelType w:val="multilevel"/>
    <w:tmpl w:val="78141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223D87"/>
    <w:multiLevelType w:val="hybridMultilevel"/>
    <w:tmpl w:val="546ACB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670B6E"/>
    <w:multiLevelType w:val="hybridMultilevel"/>
    <w:tmpl w:val="3DAC3F08"/>
    <w:lvl w:ilvl="0" w:tplc="396670E2">
      <w:start w:val="1"/>
      <w:numFmt w:val="lowerRoman"/>
      <w:lvlText w:val="%1."/>
      <w:lvlJc w:val="left"/>
      <w:pPr>
        <w:ind w:left="2132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852" w:hanging="360"/>
      </w:pPr>
    </w:lvl>
    <w:lvl w:ilvl="2" w:tplc="4009001B" w:tentative="1">
      <w:start w:val="1"/>
      <w:numFmt w:val="lowerRoman"/>
      <w:lvlText w:val="%3."/>
      <w:lvlJc w:val="right"/>
      <w:pPr>
        <w:ind w:left="3572" w:hanging="180"/>
      </w:pPr>
    </w:lvl>
    <w:lvl w:ilvl="3" w:tplc="4009000F" w:tentative="1">
      <w:start w:val="1"/>
      <w:numFmt w:val="decimal"/>
      <w:lvlText w:val="%4."/>
      <w:lvlJc w:val="left"/>
      <w:pPr>
        <w:ind w:left="4292" w:hanging="360"/>
      </w:pPr>
    </w:lvl>
    <w:lvl w:ilvl="4" w:tplc="40090019" w:tentative="1">
      <w:start w:val="1"/>
      <w:numFmt w:val="lowerLetter"/>
      <w:lvlText w:val="%5."/>
      <w:lvlJc w:val="left"/>
      <w:pPr>
        <w:ind w:left="5012" w:hanging="360"/>
      </w:pPr>
    </w:lvl>
    <w:lvl w:ilvl="5" w:tplc="4009001B" w:tentative="1">
      <w:start w:val="1"/>
      <w:numFmt w:val="lowerRoman"/>
      <w:lvlText w:val="%6."/>
      <w:lvlJc w:val="right"/>
      <w:pPr>
        <w:ind w:left="5732" w:hanging="180"/>
      </w:pPr>
    </w:lvl>
    <w:lvl w:ilvl="6" w:tplc="4009000F" w:tentative="1">
      <w:start w:val="1"/>
      <w:numFmt w:val="decimal"/>
      <w:lvlText w:val="%7."/>
      <w:lvlJc w:val="left"/>
      <w:pPr>
        <w:ind w:left="6452" w:hanging="360"/>
      </w:pPr>
    </w:lvl>
    <w:lvl w:ilvl="7" w:tplc="40090019" w:tentative="1">
      <w:start w:val="1"/>
      <w:numFmt w:val="lowerLetter"/>
      <w:lvlText w:val="%8."/>
      <w:lvlJc w:val="left"/>
      <w:pPr>
        <w:ind w:left="7172" w:hanging="360"/>
      </w:pPr>
    </w:lvl>
    <w:lvl w:ilvl="8" w:tplc="4009001B" w:tentative="1">
      <w:start w:val="1"/>
      <w:numFmt w:val="lowerRoman"/>
      <w:lvlText w:val="%9."/>
      <w:lvlJc w:val="right"/>
      <w:pPr>
        <w:ind w:left="7892" w:hanging="180"/>
      </w:pPr>
    </w:lvl>
  </w:abstractNum>
  <w:abstractNum w:abstractNumId="15" w15:restartNumberingAfterBreak="0">
    <w:nsid w:val="46DC182F"/>
    <w:multiLevelType w:val="multilevel"/>
    <w:tmpl w:val="151E7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7F1242"/>
    <w:multiLevelType w:val="hybridMultilevel"/>
    <w:tmpl w:val="44609142"/>
    <w:lvl w:ilvl="0" w:tplc="396670E2">
      <w:start w:val="1"/>
      <w:numFmt w:val="lowerRoman"/>
      <w:lvlText w:val="%1."/>
      <w:lvlJc w:val="left"/>
      <w:pPr>
        <w:ind w:left="2132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852" w:hanging="360"/>
      </w:pPr>
    </w:lvl>
    <w:lvl w:ilvl="2" w:tplc="4009001B" w:tentative="1">
      <w:start w:val="1"/>
      <w:numFmt w:val="lowerRoman"/>
      <w:lvlText w:val="%3."/>
      <w:lvlJc w:val="right"/>
      <w:pPr>
        <w:ind w:left="3572" w:hanging="180"/>
      </w:pPr>
    </w:lvl>
    <w:lvl w:ilvl="3" w:tplc="4009000F" w:tentative="1">
      <w:start w:val="1"/>
      <w:numFmt w:val="decimal"/>
      <w:lvlText w:val="%4."/>
      <w:lvlJc w:val="left"/>
      <w:pPr>
        <w:ind w:left="4292" w:hanging="360"/>
      </w:pPr>
    </w:lvl>
    <w:lvl w:ilvl="4" w:tplc="40090019" w:tentative="1">
      <w:start w:val="1"/>
      <w:numFmt w:val="lowerLetter"/>
      <w:lvlText w:val="%5."/>
      <w:lvlJc w:val="left"/>
      <w:pPr>
        <w:ind w:left="5012" w:hanging="360"/>
      </w:pPr>
    </w:lvl>
    <w:lvl w:ilvl="5" w:tplc="4009001B" w:tentative="1">
      <w:start w:val="1"/>
      <w:numFmt w:val="lowerRoman"/>
      <w:lvlText w:val="%6."/>
      <w:lvlJc w:val="right"/>
      <w:pPr>
        <w:ind w:left="5732" w:hanging="180"/>
      </w:pPr>
    </w:lvl>
    <w:lvl w:ilvl="6" w:tplc="4009000F" w:tentative="1">
      <w:start w:val="1"/>
      <w:numFmt w:val="decimal"/>
      <w:lvlText w:val="%7."/>
      <w:lvlJc w:val="left"/>
      <w:pPr>
        <w:ind w:left="6452" w:hanging="360"/>
      </w:pPr>
    </w:lvl>
    <w:lvl w:ilvl="7" w:tplc="40090019" w:tentative="1">
      <w:start w:val="1"/>
      <w:numFmt w:val="lowerLetter"/>
      <w:lvlText w:val="%8."/>
      <w:lvlJc w:val="left"/>
      <w:pPr>
        <w:ind w:left="7172" w:hanging="360"/>
      </w:pPr>
    </w:lvl>
    <w:lvl w:ilvl="8" w:tplc="4009001B" w:tentative="1">
      <w:start w:val="1"/>
      <w:numFmt w:val="lowerRoman"/>
      <w:lvlText w:val="%9."/>
      <w:lvlJc w:val="right"/>
      <w:pPr>
        <w:ind w:left="7892" w:hanging="180"/>
      </w:pPr>
    </w:lvl>
  </w:abstractNum>
  <w:abstractNum w:abstractNumId="17" w15:restartNumberingAfterBreak="0">
    <w:nsid w:val="489C5856"/>
    <w:multiLevelType w:val="multilevel"/>
    <w:tmpl w:val="69C40FEA"/>
    <w:lvl w:ilvl="0">
      <w:start w:val="1"/>
      <w:numFmt w:val="bullet"/>
      <w:lvlText w:val=""/>
      <w:lvlJc w:val="left"/>
      <w:pPr>
        <w:tabs>
          <w:tab w:val="num" w:pos="2202"/>
        </w:tabs>
        <w:ind w:left="22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922"/>
        </w:tabs>
        <w:ind w:left="29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42"/>
        </w:tabs>
        <w:ind w:left="36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62"/>
        </w:tabs>
        <w:ind w:left="43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82"/>
        </w:tabs>
        <w:ind w:left="50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802"/>
        </w:tabs>
        <w:ind w:left="58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522"/>
        </w:tabs>
        <w:ind w:left="65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42"/>
        </w:tabs>
        <w:ind w:left="72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62"/>
        </w:tabs>
        <w:ind w:left="7962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7139DD"/>
    <w:multiLevelType w:val="multilevel"/>
    <w:tmpl w:val="0DDC3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612BDD"/>
    <w:multiLevelType w:val="hybridMultilevel"/>
    <w:tmpl w:val="9ACAC2CA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3D8594D"/>
    <w:multiLevelType w:val="multilevel"/>
    <w:tmpl w:val="6B948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4F0F5E"/>
    <w:multiLevelType w:val="multilevel"/>
    <w:tmpl w:val="0F4087F4"/>
    <w:lvl w:ilvl="0">
      <w:start w:val="1"/>
      <w:numFmt w:val="decimal"/>
      <w:lvlText w:val="%1."/>
      <w:lvlJc w:val="left"/>
      <w:pPr>
        <w:ind w:left="785" w:hanging="360"/>
      </w:pPr>
      <w:rPr>
        <w:rFonts w:ascii="Algerian" w:hAnsi="Algerian"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412" w:hanging="420"/>
      </w:pPr>
      <w:rPr>
        <w:rFonts w:eastAsia="Times New Roman"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eastAsia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145" w:hanging="720"/>
      </w:pPr>
      <w:rPr>
        <w:rFonts w:eastAsia="Times New Roman"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505" w:hanging="1080"/>
      </w:pPr>
      <w:rPr>
        <w:rFonts w:eastAsia="Times New Roman"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505" w:hanging="1080"/>
      </w:pPr>
      <w:rPr>
        <w:rFonts w:eastAsia="Times New Roman"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1865" w:hanging="1440"/>
      </w:pPr>
      <w:rPr>
        <w:rFonts w:eastAsia="Times New Roman"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1865" w:hanging="1440"/>
      </w:pPr>
      <w:rPr>
        <w:rFonts w:eastAsia="Times New Roman"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225" w:hanging="1800"/>
      </w:pPr>
      <w:rPr>
        <w:rFonts w:eastAsia="Times New Roman" w:hint="default"/>
        <w:sz w:val="28"/>
      </w:rPr>
    </w:lvl>
  </w:abstractNum>
  <w:abstractNum w:abstractNumId="22" w15:restartNumberingAfterBreak="0">
    <w:nsid w:val="552C4E4D"/>
    <w:multiLevelType w:val="hybridMultilevel"/>
    <w:tmpl w:val="E7C62FB0"/>
    <w:lvl w:ilvl="0" w:tplc="F1A49F26">
      <w:start w:val="1"/>
      <w:numFmt w:val="lowerRoman"/>
      <w:lvlText w:val="%1."/>
      <w:lvlJc w:val="left"/>
      <w:pPr>
        <w:ind w:left="1505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65" w:hanging="360"/>
      </w:pPr>
    </w:lvl>
    <w:lvl w:ilvl="2" w:tplc="4009001B" w:tentative="1">
      <w:start w:val="1"/>
      <w:numFmt w:val="lowerRoman"/>
      <w:lvlText w:val="%3."/>
      <w:lvlJc w:val="right"/>
      <w:pPr>
        <w:ind w:left="2585" w:hanging="180"/>
      </w:pPr>
    </w:lvl>
    <w:lvl w:ilvl="3" w:tplc="4009000F" w:tentative="1">
      <w:start w:val="1"/>
      <w:numFmt w:val="decimal"/>
      <w:lvlText w:val="%4."/>
      <w:lvlJc w:val="left"/>
      <w:pPr>
        <w:ind w:left="3305" w:hanging="360"/>
      </w:pPr>
    </w:lvl>
    <w:lvl w:ilvl="4" w:tplc="40090019" w:tentative="1">
      <w:start w:val="1"/>
      <w:numFmt w:val="lowerLetter"/>
      <w:lvlText w:val="%5."/>
      <w:lvlJc w:val="left"/>
      <w:pPr>
        <w:ind w:left="4025" w:hanging="360"/>
      </w:pPr>
    </w:lvl>
    <w:lvl w:ilvl="5" w:tplc="4009001B" w:tentative="1">
      <w:start w:val="1"/>
      <w:numFmt w:val="lowerRoman"/>
      <w:lvlText w:val="%6."/>
      <w:lvlJc w:val="right"/>
      <w:pPr>
        <w:ind w:left="4745" w:hanging="180"/>
      </w:pPr>
    </w:lvl>
    <w:lvl w:ilvl="6" w:tplc="4009000F" w:tentative="1">
      <w:start w:val="1"/>
      <w:numFmt w:val="decimal"/>
      <w:lvlText w:val="%7."/>
      <w:lvlJc w:val="left"/>
      <w:pPr>
        <w:ind w:left="5465" w:hanging="360"/>
      </w:pPr>
    </w:lvl>
    <w:lvl w:ilvl="7" w:tplc="40090019" w:tentative="1">
      <w:start w:val="1"/>
      <w:numFmt w:val="lowerLetter"/>
      <w:lvlText w:val="%8."/>
      <w:lvlJc w:val="left"/>
      <w:pPr>
        <w:ind w:left="6185" w:hanging="360"/>
      </w:pPr>
    </w:lvl>
    <w:lvl w:ilvl="8" w:tplc="40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3" w15:restartNumberingAfterBreak="0">
    <w:nsid w:val="5BF46619"/>
    <w:multiLevelType w:val="hybridMultilevel"/>
    <w:tmpl w:val="6EF2B4CC"/>
    <w:lvl w:ilvl="0" w:tplc="4009000B">
      <w:start w:val="1"/>
      <w:numFmt w:val="bullet"/>
      <w:lvlText w:val=""/>
      <w:lvlJc w:val="left"/>
      <w:pPr>
        <w:ind w:left="147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24" w15:restartNumberingAfterBreak="0">
    <w:nsid w:val="5C63168E"/>
    <w:multiLevelType w:val="multilevel"/>
    <w:tmpl w:val="0F4087F4"/>
    <w:lvl w:ilvl="0">
      <w:start w:val="1"/>
      <w:numFmt w:val="decimal"/>
      <w:lvlText w:val="%1."/>
      <w:lvlJc w:val="left"/>
      <w:pPr>
        <w:ind w:left="785" w:hanging="360"/>
      </w:pPr>
      <w:rPr>
        <w:rFonts w:ascii="Algerian" w:hAnsi="Algerian"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412" w:hanging="420"/>
      </w:pPr>
      <w:rPr>
        <w:rFonts w:eastAsia="Times New Roman"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eastAsia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145" w:hanging="720"/>
      </w:pPr>
      <w:rPr>
        <w:rFonts w:eastAsia="Times New Roman"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505" w:hanging="1080"/>
      </w:pPr>
      <w:rPr>
        <w:rFonts w:eastAsia="Times New Roman"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505" w:hanging="1080"/>
      </w:pPr>
      <w:rPr>
        <w:rFonts w:eastAsia="Times New Roman"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1865" w:hanging="1440"/>
      </w:pPr>
      <w:rPr>
        <w:rFonts w:eastAsia="Times New Roman"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1865" w:hanging="1440"/>
      </w:pPr>
      <w:rPr>
        <w:rFonts w:eastAsia="Times New Roman"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225" w:hanging="1800"/>
      </w:pPr>
      <w:rPr>
        <w:rFonts w:eastAsia="Times New Roman" w:hint="default"/>
        <w:sz w:val="28"/>
      </w:rPr>
    </w:lvl>
  </w:abstractNum>
  <w:abstractNum w:abstractNumId="25" w15:restartNumberingAfterBreak="0">
    <w:nsid w:val="5D316A32"/>
    <w:multiLevelType w:val="multilevel"/>
    <w:tmpl w:val="A59C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DBB1DD2"/>
    <w:multiLevelType w:val="multilevel"/>
    <w:tmpl w:val="522A8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C81CA3"/>
    <w:multiLevelType w:val="multilevel"/>
    <w:tmpl w:val="BE9CE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F21636"/>
    <w:multiLevelType w:val="multilevel"/>
    <w:tmpl w:val="7F380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5B5A8C"/>
    <w:multiLevelType w:val="hybridMultilevel"/>
    <w:tmpl w:val="DF5439E0"/>
    <w:lvl w:ilvl="0" w:tplc="396670E2">
      <w:start w:val="1"/>
      <w:numFmt w:val="lowerRoman"/>
      <w:lvlText w:val="%1."/>
      <w:lvlJc w:val="left"/>
      <w:pPr>
        <w:ind w:left="2562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171868"/>
    <w:multiLevelType w:val="multilevel"/>
    <w:tmpl w:val="1180B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A97422"/>
    <w:multiLevelType w:val="hybridMultilevel"/>
    <w:tmpl w:val="9ACAC2C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5123D68"/>
    <w:multiLevelType w:val="multilevel"/>
    <w:tmpl w:val="0F4087F4"/>
    <w:lvl w:ilvl="0">
      <w:start w:val="1"/>
      <w:numFmt w:val="decimal"/>
      <w:lvlText w:val="%1."/>
      <w:lvlJc w:val="left"/>
      <w:pPr>
        <w:ind w:left="785" w:hanging="360"/>
      </w:pPr>
      <w:rPr>
        <w:rFonts w:ascii="Algerian" w:hAnsi="Algerian"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412" w:hanging="420"/>
      </w:pPr>
      <w:rPr>
        <w:rFonts w:eastAsia="Times New Roman"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eastAsia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145" w:hanging="720"/>
      </w:pPr>
      <w:rPr>
        <w:rFonts w:eastAsia="Times New Roman"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505" w:hanging="1080"/>
      </w:pPr>
      <w:rPr>
        <w:rFonts w:eastAsia="Times New Roman"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505" w:hanging="1080"/>
      </w:pPr>
      <w:rPr>
        <w:rFonts w:eastAsia="Times New Roman"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1865" w:hanging="1440"/>
      </w:pPr>
      <w:rPr>
        <w:rFonts w:eastAsia="Times New Roman"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1865" w:hanging="1440"/>
      </w:pPr>
      <w:rPr>
        <w:rFonts w:eastAsia="Times New Roman"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225" w:hanging="1800"/>
      </w:pPr>
      <w:rPr>
        <w:rFonts w:eastAsia="Times New Roman" w:hint="default"/>
        <w:sz w:val="28"/>
      </w:rPr>
    </w:lvl>
  </w:abstractNum>
  <w:abstractNum w:abstractNumId="33" w15:restartNumberingAfterBreak="0">
    <w:nsid w:val="676D10E8"/>
    <w:multiLevelType w:val="multilevel"/>
    <w:tmpl w:val="AB6CF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D447A0"/>
    <w:multiLevelType w:val="hybridMultilevel"/>
    <w:tmpl w:val="00C60202"/>
    <w:lvl w:ilvl="0" w:tplc="396670E2">
      <w:start w:val="1"/>
      <w:numFmt w:val="lowerRoman"/>
      <w:lvlText w:val="%1."/>
      <w:lvlJc w:val="left"/>
      <w:pPr>
        <w:ind w:left="2562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922" w:hanging="360"/>
      </w:pPr>
    </w:lvl>
    <w:lvl w:ilvl="2" w:tplc="4009001B" w:tentative="1">
      <w:start w:val="1"/>
      <w:numFmt w:val="lowerRoman"/>
      <w:lvlText w:val="%3."/>
      <w:lvlJc w:val="right"/>
      <w:pPr>
        <w:ind w:left="3642" w:hanging="180"/>
      </w:pPr>
    </w:lvl>
    <w:lvl w:ilvl="3" w:tplc="4009000F" w:tentative="1">
      <w:start w:val="1"/>
      <w:numFmt w:val="decimal"/>
      <w:lvlText w:val="%4."/>
      <w:lvlJc w:val="left"/>
      <w:pPr>
        <w:ind w:left="4362" w:hanging="360"/>
      </w:pPr>
    </w:lvl>
    <w:lvl w:ilvl="4" w:tplc="40090019" w:tentative="1">
      <w:start w:val="1"/>
      <w:numFmt w:val="lowerLetter"/>
      <w:lvlText w:val="%5."/>
      <w:lvlJc w:val="left"/>
      <w:pPr>
        <w:ind w:left="5082" w:hanging="360"/>
      </w:pPr>
    </w:lvl>
    <w:lvl w:ilvl="5" w:tplc="4009001B" w:tentative="1">
      <w:start w:val="1"/>
      <w:numFmt w:val="lowerRoman"/>
      <w:lvlText w:val="%6."/>
      <w:lvlJc w:val="right"/>
      <w:pPr>
        <w:ind w:left="5802" w:hanging="180"/>
      </w:pPr>
    </w:lvl>
    <w:lvl w:ilvl="6" w:tplc="4009000F" w:tentative="1">
      <w:start w:val="1"/>
      <w:numFmt w:val="decimal"/>
      <w:lvlText w:val="%7."/>
      <w:lvlJc w:val="left"/>
      <w:pPr>
        <w:ind w:left="6522" w:hanging="360"/>
      </w:pPr>
    </w:lvl>
    <w:lvl w:ilvl="7" w:tplc="40090019" w:tentative="1">
      <w:start w:val="1"/>
      <w:numFmt w:val="lowerLetter"/>
      <w:lvlText w:val="%8."/>
      <w:lvlJc w:val="left"/>
      <w:pPr>
        <w:ind w:left="7242" w:hanging="360"/>
      </w:pPr>
    </w:lvl>
    <w:lvl w:ilvl="8" w:tplc="4009001B" w:tentative="1">
      <w:start w:val="1"/>
      <w:numFmt w:val="lowerRoman"/>
      <w:lvlText w:val="%9."/>
      <w:lvlJc w:val="right"/>
      <w:pPr>
        <w:ind w:left="7962" w:hanging="180"/>
      </w:pPr>
    </w:lvl>
  </w:abstractNum>
  <w:abstractNum w:abstractNumId="35" w15:restartNumberingAfterBreak="0">
    <w:nsid w:val="768E71AA"/>
    <w:multiLevelType w:val="multilevel"/>
    <w:tmpl w:val="8A0C9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404FD3"/>
    <w:multiLevelType w:val="multilevel"/>
    <w:tmpl w:val="0F4087F4"/>
    <w:lvl w:ilvl="0">
      <w:start w:val="1"/>
      <w:numFmt w:val="decimal"/>
      <w:lvlText w:val="%1."/>
      <w:lvlJc w:val="left"/>
      <w:pPr>
        <w:ind w:left="785" w:hanging="360"/>
      </w:pPr>
      <w:rPr>
        <w:rFonts w:ascii="Algerian" w:hAnsi="Algerian"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412" w:hanging="420"/>
      </w:pPr>
      <w:rPr>
        <w:rFonts w:eastAsia="Times New Roman"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eastAsia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145" w:hanging="720"/>
      </w:pPr>
      <w:rPr>
        <w:rFonts w:eastAsia="Times New Roman"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505" w:hanging="1080"/>
      </w:pPr>
      <w:rPr>
        <w:rFonts w:eastAsia="Times New Roman"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505" w:hanging="1080"/>
      </w:pPr>
      <w:rPr>
        <w:rFonts w:eastAsia="Times New Roman"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1865" w:hanging="1440"/>
      </w:pPr>
      <w:rPr>
        <w:rFonts w:eastAsia="Times New Roman"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1865" w:hanging="1440"/>
      </w:pPr>
      <w:rPr>
        <w:rFonts w:eastAsia="Times New Roman"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225" w:hanging="1800"/>
      </w:pPr>
      <w:rPr>
        <w:rFonts w:eastAsia="Times New Roman" w:hint="default"/>
        <w:sz w:val="28"/>
      </w:rPr>
    </w:lvl>
  </w:abstractNum>
  <w:abstractNum w:abstractNumId="37" w15:restartNumberingAfterBreak="0">
    <w:nsid w:val="79627A13"/>
    <w:multiLevelType w:val="multilevel"/>
    <w:tmpl w:val="1E621526"/>
    <w:lvl w:ilvl="0">
      <w:start w:val="1"/>
      <w:numFmt w:val="bullet"/>
      <w:lvlText w:val=""/>
      <w:lvlJc w:val="left"/>
      <w:pPr>
        <w:tabs>
          <w:tab w:val="num" w:pos="2061"/>
        </w:tabs>
        <w:ind w:left="206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781"/>
        </w:tabs>
        <w:ind w:left="278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01"/>
        </w:tabs>
        <w:ind w:left="350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21"/>
        </w:tabs>
        <w:ind w:left="422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941"/>
        </w:tabs>
        <w:ind w:left="494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661"/>
        </w:tabs>
        <w:ind w:left="566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381"/>
        </w:tabs>
        <w:ind w:left="638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01"/>
        </w:tabs>
        <w:ind w:left="710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21"/>
        </w:tabs>
        <w:ind w:left="7821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523C35"/>
    <w:multiLevelType w:val="multilevel"/>
    <w:tmpl w:val="0B145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E22DED"/>
    <w:multiLevelType w:val="hybridMultilevel"/>
    <w:tmpl w:val="276E07F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DAB52EF"/>
    <w:multiLevelType w:val="hybridMultilevel"/>
    <w:tmpl w:val="DAF8E64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3363775">
    <w:abstractNumId w:val="3"/>
  </w:num>
  <w:num w:numId="2" w16cid:durableId="915936901">
    <w:abstractNumId w:val="2"/>
  </w:num>
  <w:num w:numId="3" w16cid:durableId="427431486">
    <w:abstractNumId w:val="13"/>
  </w:num>
  <w:num w:numId="4" w16cid:durableId="1947033405">
    <w:abstractNumId w:val="8"/>
  </w:num>
  <w:num w:numId="5" w16cid:durableId="1718385107">
    <w:abstractNumId w:val="23"/>
  </w:num>
  <w:num w:numId="6" w16cid:durableId="1669795556">
    <w:abstractNumId w:val="9"/>
  </w:num>
  <w:num w:numId="7" w16cid:durableId="49234013">
    <w:abstractNumId w:val="40"/>
  </w:num>
  <w:num w:numId="8" w16cid:durableId="1927954353">
    <w:abstractNumId w:val="39"/>
  </w:num>
  <w:num w:numId="9" w16cid:durableId="711807978">
    <w:abstractNumId w:val="11"/>
  </w:num>
  <w:num w:numId="10" w16cid:durableId="108209514">
    <w:abstractNumId w:val="34"/>
  </w:num>
  <w:num w:numId="11" w16cid:durableId="481124452">
    <w:abstractNumId w:val="29"/>
  </w:num>
  <w:num w:numId="12" w16cid:durableId="827357697">
    <w:abstractNumId w:val="10"/>
  </w:num>
  <w:num w:numId="13" w16cid:durableId="1089160438">
    <w:abstractNumId w:val="1"/>
  </w:num>
  <w:num w:numId="14" w16cid:durableId="1208420084">
    <w:abstractNumId w:val="19"/>
  </w:num>
  <w:num w:numId="15" w16cid:durableId="1770075483">
    <w:abstractNumId w:val="31"/>
  </w:num>
  <w:num w:numId="16" w16cid:durableId="435056196">
    <w:abstractNumId w:val="24"/>
  </w:num>
  <w:num w:numId="17" w16cid:durableId="1852989379">
    <w:abstractNumId w:val="7"/>
  </w:num>
  <w:num w:numId="18" w16cid:durableId="1971011082">
    <w:abstractNumId w:val="36"/>
  </w:num>
  <w:num w:numId="19" w16cid:durableId="892809407">
    <w:abstractNumId w:val="32"/>
  </w:num>
  <w:num w:numId="20" w16cid:durableId="1200705850">
    <w:abstractNumId w:val="21"/>
  </w:num>
  <w:num w:numId="21" w16cid:durableId="1880897768">
    <w:abstractNumId w:val="16"/>
  </w:num>
  <w:num w:numId="22" w16cid:durableId="1308975167">
    <w:abstractNumId w:val="6"/>
  </w:num>
  <w:num w:numId="23" w16cid:durableId="242842801">
    <w:abstractNumId w:val="14"/>
  </w:num>
  <w:num w:numId="24" w16cid:durableId="2023971322">
    <w:abstractNumId w:val="4"/>
  </w:num>
  <w:num w:numId="25" w16cid:durableId="485123224">
    <w:abstractNumId w:val="22"/>
  </w:num>
  <w:num w:numId="26" w16cid:durableId="1813717019">
    <w:abstractNumId w:val="37"/>
  </w:num>
  <w:num w:numId="27" w16cid:durableId="1471896708">
    <w:abstractNumId w:val="17"/>
  </w:num>
  <w:num w:numId="28" w16cid:durableId="1771317108">
    <w:abstractNumId w:val="15"/>
  </w:num>
  <w:num w:numId="29" w16cid:durableId="2110806772">
    <w:abstractNumId w:val="12"/>
  </w:num>
  <w:num w:numId="30" w16cid:durableId="932663049">
    <w:abstractNumId w:val="0"/>
  </w:num>
  <w:num w:numId="31" w16cid:durableId="388575626">
    <w:abstractNumId w:val="38"/>
  </w:num>
  <w:num w:numId="32" w16cid:durableId="1556891568">
    <w:abstractNumId w:val="20"/>
  </w:num>
  <w:num w:numId="33" w16cid:durableId="1210410493">
    <w:abstractNumId w:val="25"/>
  </w:num>
  <w:num w:numId="34" w16cid:durableId="1452286837">
    <w:abstractNumId w:val="28"/>
  </w:num>
  <w:num w:numId="35" w16cid:durableId="134567858">
    <w:abstractNumId w:val="35"/>
  </w:num>
  <w:num w:numId="36" w16cid:durableId="1660309684">
    <w:abstractNumId w:val="30"/>
  </w:num>
  <w:num w:numId="37" w16cid:durableId="2067408029">
    <w:abstractNumId w:val="27"/>
  </w:num>
  <w:num w:numId="38" w16cid:durableId="1742294301">
    <w:abstractNumId w:val="5"/>
  </w:num>
  <w:num w:numId="39" w16cid:durableId="509682712">
    <w:abstractNumId w:val="26"/>
  </w:num>
  <w:num w:numId="40" w16cid:durableId="700319765">
    <w:abstractNumId w:val="33"/>
  </w:num>
  <w:num w:numId="41" w16cid:durableId="2118138326">
    <w:abstractNumId w:val="1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bhinav Tyagi">
    <w15:presenceInfo w15:providerId="Windows Live" w15:userId="3fd3e5011b0b6ba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753"/>
    <w:rsid w:val="00003C4D"/>
    <w:rsid w:val="000079B1"/>
    <w:rsid w:val="00010662"/>
    <w:rsid w:val="0002780F"/>
    <w:rsid w:val="000278B3"/>
    <w:rsid w:val="000511FB"/>
    <w:rsid w:val="000751A1"/>
    <w:rsid w:val="00075445"/>
    <w:rsid w:val="00075D68"/>
    <w:rsid w:val="00077F70"/>
    <w:rsid w:val="00080878"/>
    <w:rsid w:val="000A72A6"/>
    <w:rsid w:val="000E1FE3"/>
    <w:rsid w:val="000F1FEB"/>
    <w:rsid w:val="0010346B"/>
    <w:rsid w:val="0011007F"/>
    <w:rsid w:val="001145B0"/>
    <w:rsid w:val="00114889"/>
    <w:rsid w:val="00114AB3"/>
    <w:rsid w:val="00135678"/>
    <w:rsid w:val="0014080B"/>
    <w:rsid w:val="001445DF"/>
    <w:rsid w:val="00146F3F"/>
    <w:rsid w:val="00171803"/>
    <w:rsid w:val="00181931"/>
    <w:rsid w:val="00182D21"/>
    <w:rsid w:val="001C41E9"/>
    <w:rsid w:val="001D3316"/>
    <w:rsid w:val="001D4A45"/>
    <w:rsid w:val="001D586E"/>
    <w:rsid w:val="001D5F2E"/>
    <w:rsid w:val="001E0FF2"/>
    <w:rsid w:val="001E4286"/>
    <w:rsid w:val="00200C8C"/>
    <w:rsid w:val="0021113D"/>
    <w:rsid w:val="00213806"/>
    <w:rsid w:val="00217FAE"/>
    <w:rsid w:val="0022351A"/>
    <w:rsid w:val="00226C1F"/>
    <w:rsid w:val="002414E8"/>
    <w:rsid w:val="002467E2"/>
    <w:rsid w:val="0025772D"/>
    <w:rsid w:val="00265958"/>
    <w:rsid w:val="002812B3"/>
    <w:rsid w:val="00292C04"/>
    <w:rsid w:val="002A746A"/>
    <w:rsid w:val="002B2DA2"/>
    <w:rsid w:val="002B46E6"/>
    <w:rsid w:val="002D0BB8"/>
    <w:rsid w:val="002E0F66"/>
    <w:rsid w:val="002E3580"/>
    <w:rsid w:val="002E7016"/>
    <w:rsid w:val="002E7D86"/>
    <w:rsid w:val="00300BE3"/>
    <w:rsid w:val="003018E6"/>
    <w:rsid w:val="00313992"/>
    <w:rsid w:val="00343690"/>
    <w:rsid w:val="003442EB"/>
    <w:rsid w:val="00344B6F"/>
    <w:rsid w:val="0035663B"/>
    <w:rsid w:val="00385182"/>
    <w:rsid w:val="00387AA0"/>
    <w:rsid w:val="00390F3F"/>
    <w:rsid w:val="00391D09"/>
    <w:rsid w:val="00396F59"/>
    <w:rsid w:val="003C6064"/>
    <w:rsid w:val="003C7753"/>
    <w:rsid w:val="003C77CE"/>
    <w:rsid w:val="003E7453"/>
    <w:rsid w:val="003F2E84"/>
    <w:rsid w:val="003F66A4"/>
    <w:rsid w:val="004018AE"/>
    <w:rsid w:val="0040317D"/>
    <w:rsid w:val="004039B0"/>
    <w:rsid w:val="004054BB"/>
    <w:rsid w:val="00413A58"/>
    <w:rsid w:val="00423B3F"/>
    <w:rsid w:val="004327E1"/>
    <w:rsid w:val="004345AB"/>
    <w:rsid w:val="004434AA"/>
    <w:rsid w:val="004502CE"/>
    <w:rsid w:val="00474C68"/>
    <w:rsid w:val="0049456B"/>
    <w:rsid w:val="004C5240"/>
    <w:rsid w:val="004C7F74"/>
    <w:rsid w:val="004D4320"/>
    <w:rsid w:val="004D45DE"/>
    <w:rsid w:val="004D4941"/>
    <w:rsid w:val="004E51EB"/>
    <w:rsid w:val="004F62AB"/>
    <w:rsid w:val="005108FA"/>
    <w:rsid w:val="00512BFB"/>
    <w:rsid w:val="00514B50"/>
    <w:rsid w:val="00527ADF"/>
    <w:rsid w:val="00536941"/>
    <w:rsid w:val="005378C3"/>
    <w:rsid w:val="00541C3A"/>
    <w:rsid w:val="00545BAE"/>
    <w:rsid w:val="00557134"/>
    <w:rsid w:val="005751BA"/>
    <w:rsid w:val="00581BED"/>
    <w:rsid w:val="0058797E"/>
    <w:rsid w:val="00597B05"/>
    <w:rsid w:val="005A2D36"/>
    <w:rsid w:val="005A5E02"/>
    <w:rsid w:val="005C1AD1"/>
    <w:rsid w:val="005D0813"/>
    <w:rsid w:val="005D1224"/>
    <w:rsid w:val="005D77AF"/>
    <w:rsid w:val="005F1B20"/>
    <w:rsid w:val="00600275"/>
    <w:rsid w:val="00610880"/>
    <w:rsid w:val="00624C24"/>
    <w:rsid w:val="00632B60"/>
    <w:rsid w:val="00635B68"/>
    <w:rsid w:val="006478E8"/>
    <w:rsid w:val="006508FA"/>
    <w:rsid w:val="00694F35"/>
    <w:rsid w:val="006A1302"/>
    <w:rsid w:val="006B7E40"/>
    <w:rsid w:val="006D0ABE"/>
    <w:rsid w:val="006E1D58"/>
    <w:rsid w:val="006F7A10"/>
    <w:rsid w:val="006F7AE8"/>
    <w:rsid w:val="007003DD"/>
    <w:rsid w:val="007012F8"/>
    <w:rsid w:val="007029DA"/>
    <w:rsid w:val="00704962"/>
    <w:rsid w:val="007073F4"/>
    <w:rsid w:val="00717B1F"/>
    <w:rsid w:val="007503C6"/>
    <w:rsid w:val="007604FF"/>
    <w:rsid w:val="0077270B"/>
    <w:rsid w:val="007A04C0"/>
    <w:rsid w:val="007A5BBB"/>
    <w:rsid w:val="007B602A"/>
    <w:rsid w:val="007C0FA6"/>
    <w:rsid w:val="007C13EA"/>
    <w:rsid w:val="007D4DDD"/>
    <w:rsid w:val="007E3ED7"/>
    <w:rsid w:val="007F55BE"/>
    <w:rsid w:val="00807BFA"/>
    <w:rsid w:val="00821954"/>
    <w:rsid w:val="00824BD9"/>
    <w:rsid w:val="00824E99"/>
    <w:rsid w:val="0082540A"/>
    <w:rsid w:val="008276F1"/>
    <w:rsid w:val="00830BB5"/>
    <w:rsid w:val="008325EA"/>
    <w:rsid w:val="0083612A"/>
    <w:rsid w:val="00836DF5"/>
    <w:rsid w:val="0084690A"/>
    <w:rsid w:val="00852F47"/>
    <w:rsid w:val="00861E1E"/>
    <w:rsid w:val="00863420"/>
    <w:rsid w:val="00864BDD"/>
    <w:rsid w:val="0086608E"/>
    <w:rsid w:val="008661A6"/>
    <w:rsid w:val="00866EE1"/>
    <w:rsid w:val="00867C31"/>
    <w:rsid w:val="00883434"/>
    <w:rsid w:val="008A3E56"/>
    <w:rsid w:val="008A58DE"/>
    <w:rsid w:val="008A600D"/>
    <w:rsid w:val="008B3271"/>
    <w:rsid w:val="008B3664"/>
    <w:rsid w:val="008C0FD6"/>
    <w:rsid w:val="008C4C60"/>
    <w:rsid w:val="008E06D9"/>
    <w:rsid w:val="008E2185"/>
    <w:rsid w:val="008F0343"/>
    <w:rsid w:val="008F3282"/>
    <w:rsid w:val="0091017B"/>
    <w:rsid w:val="00914E58"/>
    <w:rsid w:val="00914FEB"/>
    <w:rsid w:val="00915F72"/>
    <w:rsid w:val="00942C2D"/>
    <w:rsid w:val="009542CB"/>
    <w:rsid w:val="00963556"/>
    <w:rsid w:val="00965CCC"/>
    <w:rsid w:val="00981B0E"/>
    <w:rsid w:val="009852BE"/>
    <w:rsid w:val="0099393C"/>
    <w:rsid w:val="0099741A"/>
    <w:rsid w:val="009B0DF7"/>
    <w:rsid w:val="009B61F6"/>
    <w:rsid w:val="009B7CD0"/>
    <w:rsid w:val="009D1A85"/>
    <w:rsid w:val="009D2F5C"/>
    <w:rsid w:val="009D3ECC"/>
    <w:rsid w:val="00A044C9"/>
    <w:rsid w:val="00A1358E"/>
    <w:rsid w:val="00A211D8"/>
    <w:rsid w:val="00A33E07"/>
    <w:rsid w:val="00A41B95"/>
    <w:rsid w:val="00A51AE7"/>
    <w:rsid w:val="00A547A9"/>
    <w:rsid w:val="00A76735"/>
    <w:rsid w:val="00A90F3C"/>
    <w:rsid w:val="00A9129A"/>
    <w:rsid w:val="00A96B60"/>
    <w:rsid w:val="00AA150A"/>
    <w:rsid w:val="00AA5975"/>
    <w:rsid w:val="00AB5273"/>
    <w:rsid w:val="00AC2B50"/>
    <w:rsid w:val="00AC619E"/>
    <w:rsid w:val="00AD0D4F"/>
    <w:rsid w:val="00AD645A"/>
    <w:rsid w:val="00AE0240"/>
    <w:rsid w:val="00AE5BAD"/>
    <w:rsid w:val="00AF1F27"/>
    <w:rsid w:val="00AF2BCA"/>
    <w:rsid w:val="00AF3281"/>
    <w:rsid w:val="00AF6DDA"/>
    <w:rsid w:val="00B050A0"/>
    <w:rsid w:val="00B10888"/>
    <w:rsid w:val="00B31678"/>
    <w:rsid w:val="00B4101E"/>
    <w:rsid w:val="00B43F1E"/>
    <w:rsid w:val="00B52554"/>
    <w:rsid w:val="00B71948"/>
    <w:rsid w:val="00B801E9"/>
    <w:rsid w:val="00B803C8"/>
    <w:rsid w:val="00B8739B"/>
    <w:rsid w:val="00BA285E"/>
    <w:rsid w:val="00BA6CA2"/>
    <w:rsid w:val="00BB004B"/>
    <w:rsid w:val="00BB30A2"/>
    <w:rsid w:val="00BB7665"/>
    <w:rsid w:val="00BC7096"/>
    <w:rsid w:val="00BD68D6"/>
    <w:rsid w:val="00BE4EF4"/>
    <w:rsid w:val="00BE609E"/>
    <w:rsid w:val="00BE7617"/>
    <w:rsid w:val="00C11F10"/>
    <w:rsid w:val="00C40C49"/>
    <w:rsid w:val="00C41939"/>
    <w:rsid w:val="00C41F7B"/>
    <w:rsid w:val="00C513C0"/>
    <w:rsid w:val="00C51752"/>
    <w:rsid w:val="00C5415D"/>
    <w:rsid w:val="00C548AC"/>
    <w:rsid w:val="00C62AB6"/>
    <w:rsid w:val="00C636CA"/>
    <w:rsid w:val="00C67C1D"/>
    <w:rsid w:val="00C70B94"/>
    <w:rsid w:val="00C75811"/>
    <w:rsid w:val="00C94DD0"/>
    <w:rsid w:val="00CC66DD"/>
    <w:rsid w:val="00CC6CD0"/>
    <w:rsid w:val="00CD59F3"/>
    <w:rsid w:val="00CE0259"/>
    <w:rsid w:val="00CF2055"/>
    <w:rsid w:val="00CF6393"/>
    <w:rsid w:val="00D05AD2"/>
    <w:rsid w:val="00D076A8"/>
    <w:rsid w:val="00D32DD2"/>
    <w:rsid w:val="00D33553"/>
    <w:rsid w:val="00D400FB"/>
    <w:rsid w:val="00D40586"/>
    <w:rsid w:val="00D443BE"/>
    <w:rsid w:val="00D53C12"/>
    <w:rsid w:val="00D54D92"/>
    <w:rsid w:val="00D64F7F"/>
    <w:rsid w:val="00D71B69"/>
    <w:rsid w:val="00D72748"/>
    <w:rsid w:val="00D81371"/>
    <w:rsid w:val="00D90524"/>
    <w:rsid w:val="00D94711"/>
    <w:rsid w:val="00DB6000"/>
    <w:rsid w:val="00DC6D2C"/>
    <w:rsid w:val="00DD01F4"/>
    <w:rsid w:val="00DD302A"/>
    <w:rsid w:val="00DD32B5"/>
    <w:rsid w:val="00DE45B0"/>
    <w:rsid w:val="00DF65E7"/>
    <w:rsid w:val="00E0100C"/>
    <w:rsid w:val="00E05D75"/>
    <w:rsid w:val="00E25D76"/>
    <w:rsid w:val="00E42DCB"/>
    <w:rsid w:val="00E46996"/>
    <w:rsid w:val="00E64256"/>
    <w:rsid w:val="00E65466"/>
    <w:rsid w:val="00E65673"/>
    <w:rsid w:val="00E76A77"/>
    <w:rsid w:val="00EA2565"/>
    <w:rsid w:val="00EB659F"/>
    <w:rsid w:val="00EB7BD1"/>
    <w:rsid w:val="00EC0AF4"/>
    <w:rsid w:val="00ED605B"/>
    <w:rsid w:val="00EE0973"/>
    <w:rsid w:val="00EF5013"/>
    <w:rsid w:val="00F03230"/>
    <w:rsid w:val="00F13880"/>
    <w:rsid w:val="00F3150E"/>
    <w:rsid w:val="00F35E6C"/>
    <w:rsid w:val="00F45C50"/>
    <w:rsid w:val="00F504FA"/>
    <w:rsid w:val="00F539C0"/>
    <w:rsid w:val="00F621D7"/>
    <w:rsid w:val="00F62AB4"/>
    <w:rsid w:val="00F66DDE"/>
    <w:rsid w:val="00F77C5C"/>
    <w:rsid w:val="00F84539"/>
    <w:rsid w:val="00F87715"/>
    <w:rsid w:val="00FC6871"/>
    <w:rsid w:val="00FC6D90"/>
    <w:rsid w:val="00FD3073"/>
    <w:rsid w:val="00FE106C"/>
    <w:rsid w:val="00FE25C9"/>
    <w:rsid w:val="05B430A5"/>
    <w:rsid w:val="092A3D98"/>
    <w:rsid w:val="14261143"/>
    <w:rsid w:val="1AB601E2"/>
    <w:rsid w:val="1B0E2DEF"/>
    <w:rsid w:val="28AD37CB"/>
    <w:rsid w:val="2A9113E2"/>
    <w:rsid w:val="362E6F77"/>
    <w:rsid w:val="3AD10C81"/>
    <w:rsid w:val="443F69AD"/>
    <w:rsid w:val="474040C5"/>
    <w:rsid w:val="4F400A92"/>
    <w:rsid w:val="53FE47DD"/>
    <w:rsid w:val="6D7B46D4"/>
    <w:rsid w:val="6DA70FF2"/>
    <w:rsid w:val="712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CE401D"/>
  <w15:chartTrackingRefBased/>
  <w15:docId w15:val="{29BEF7A7-8374-46F4-833E-BD62B0933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/>
    <w:lsdException w:name="Body Text" w:semiHidden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8D6"/>
    <w:pPr>
      <w:suppressAutoHyphens/>
      <w:spacing w:after="200"/>
    </w:pPr>
    <w:rPr>
      <w:rFonts w:ascii="Calibri" w:eastAsia="Calibri" w:hAnsi="Calibri" w:cs="Calibri"/>
      <w:sz w:val="22"/>
      <w:szCs w:val="22"/>
      <w:lang w:val="en-US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51EB"/>
    <w:pPr>
      <w:keepNext/>
      <w:spacing w:before="240" w:after="60"/>
      <w:outlineLvl w:val="0"/>
    </w:pPr>
    <w:rPr>
      <w:rFonts w:ascii="Calibri Light" w:eastAsia="Times New Roman" w:hAnsi="Calibri Light" w:cs="Mang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5C50"/>
    <w:pPr>
      <w:keepNext/>
      <w:spacing w:before="240" w:after="60"/>
      <w:outlineLvl w:val="1"/>
    </w:pPr>
    <w:rPr>
      <w:rFonts w:ascii="Calibri Light" w:eastAsia="Times New Roman" w:hAnsi="Calibri Light" w:cs="Mang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51EB"/>
    <w:pPr>
      <w:keepNext/>
      <w:spacing w:before="240" w:after="60"/>
      <w:outlineLvl w:val="2"/>
    </w:pPr>
    <w:rPr>
      <w:rFonts w:ascii="Calibri Light" w:eastAsia="Times New Roman" w:hAnsi="Calibri Light" w:cs="Mang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4E99"/>
    <w:pPr>
      <w:keepNext/>
      <w:spacing w:before="240" w:after="60"/>
      <w:outlineLvl w:val="3"/>
    </w:pPr>
    <w:rPr>
      <w:rFonts w:eastAsia="Times New Roman" w:cs="Mang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</w:style>
  <w:style w:type="paragraph" w:styleId="BodyText3">
    <w:name w:val="Body Text 3"/>
    <w:basedOn w:val="Normal"/>
    <w:link w:val="BodyText3Char"/>
    <w:pPr>
      <w:suppressAutoHyphens w:val="0"/>
      <w:spacing w:after="120"/>
    </w:pPr>
    <w:rPr>
      <w:rFonts w:ascii="Times New Roman" w:eastAsia="Times New Roman" w:hAnsi="Times New Roman" w:cs="Times New Roman"/>
      <w:sz w:val="16"/>
      <w:szCs w:val="16"/>
      <w:lang w:eastAsia="en-US"/>
    </w:rPr>
  </w:style>
  <w:style w:type="character" w:customStyle="1" w:styleId="BodyText3Char">
    <w:name w:val="Body Text 3 Char"/>
    <w:link w:val="BodyText3"/>
    <w:rPr>
      <w:sz w:val="16"/>
      <w:szCs w:val="16"/>
      <w:lang w:val="en-US" w:eastAsia="en-U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">
    <w:name w:val="List"/>
    <w:basedOn w:val="BodyText"/>
    <w:semiHidden/>
    <w:rPr>
      <w:rFonts w:cs="Tahoma"/>
    </w:rPr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DefaultParagraphFont1">
    <w:name w:val="Default Paragraph Font1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DejaVu Sans" w:hAnsi="Arial" w:cs="Tahoma"/>
      <w:sz w:val="28"/>
      <w:szCs w:val="28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NoSpacing">
    <w:name w:val="No Spacing"/>
    <w:uiPriority w:val="1"/>
    <w:qFormat/>
    <w:pPr>
      <w:suppressAutoHyphens/>
    </w:pPr>
    <w:rPr>
      <w:rFonts w:ascii="Calibri" w:eastAsia="Calibri" w:hAnsi="Calibri" w:cs="Calibri"/>
      <w:sz w:val="22"/>
      <w:szCs w:val="22"/>
      <w:lang w:val="en-US" w:eastAsia="ar-SA"/>
    </w:rPr>
  </w:style>
  <w:style w:type="paragraph" w:customStyle="1" w:styleId="Default">
    <w:name w:val="Default"/>
    <w:pPr>
      <w:autoSpaceDE w:val="0"/>
      <w:autoSpaceDN w:val="0"/>
      <w:adjustRightInd w:val="0"/>
    </w:pPr>
    <w:rPr>
      <w:color w:val="000000"/>
      <w:sz w:val="24"/>
      <w:szCs w:val="24"/>
      <w:lang w:val="en-US"/>
    </w:rPr>
  </w:style>
  <w:style w:type="character" w:customStyle="1" w:styleId="Heading1Char">
    <w:name w:val="Heading 1 Char"/>
    <w:link w:val="Heading1"/>
    <w:uiPriority w:val="9"/>
    <w:rsid w:val="004E51EB"/>
    <w:rPr>
      <w:rFonts w:ascii="Calibri Light" w:eastAsia="Times New Roman" w:hAnsi="Calibri Light" w:cs="Mangal"/>
      <w:b/>
      <w:bCs/>
      <w:kern w:val="32"/>
      <w:sz w:val="32"/>
      <w:szCs w:val="32"/>
      <w:lang w:val="en-US" w:eastAsia="ar-SA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4E51EB"/>
    <w:pPr>
      <w:keepLines/>
      <w:suppressAutoHyphens w:val="0"/>
      <w:spacing w:after="0" w:line="259" w:lineRule="auto"/>
      <w:outlineLvl w:val="9"/>
    </w:pPr>
    <w:rPr>
      <w:b w:val="0"/>
      <w:bCs w:val="0"/>
      <w:color w:val="2F5496"/>
      <w:kern w:val="0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4E51EB"/>
    <w:pPr>
      <w:suppressAutoHyphens w:val="0"/>
      <w:spacing w:after="100" w:line="259" w:lineRule="auto"/>
      <w:ind w:left="220"/>
    </w:pPr>
    <w:rPr>
      <w:rFonts w:eastAsia="Times New Roman"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E51EB"/>
    <w:pPr>
      <w:suppressAutoHyphens w:val="0"/>
      <w:spacing w:after="100" w:line="259" w:lineRule="auto"/>
    </w:pPr>
    <w:rPr>
      <w:rFonts w:eastAsia="Times New Roman"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4E51EB"/>
    <w:pPr>
      <w:suppressAutoHyphens w:val="0"/>
      <w:spacing w:after="100" w:line="259" w:lineRule="auto"/>
      <w:ind w:left="440"/>
    </w:pPr>
    <w:rPr>
      <w:rFonts w:eastAsia="Times New Roman" w:cs="Times New Roman"/>
      <w:lang w:eastAsia="en-US"/>
    </w:rPr>
  </w:style>
  <w:style w:type="character" w:customStyle="1" w:styleId="FooterChar">
    <w:name w:val="Footer Char"/>
    <w:link w:val="Footer"/>
    <w:uiPriority w:val="99"/>
    <w:rsid w:val="004E51EB"/>
    <w:rPr>
      <w:rFonts w:ascii="Calibri" w:eastAsia="Calibri" w:hAnsi="Calibri" w:cs="Calibri"/>
      <w:sz w:val="22"/>
      <w:szCs w:val="22"/>
      <w:lang w:val="en-US" w:eastAsia="ar-SA" w:bidi="ar-SA"/>
    </w:rPr>
  </w:style>
  <w:style w:type="character" w:customStyle="1" w:styleId="Heading3Char">
    <w:name w:val="Heading 3 Char"/>
    <w:link w:val="Heading3"/>
    <w:uiPriority w:val="9"/>
    <w:semiHidden/>
    <w:rsid w:val="004E51EB"/>
    <w:rPr>
      <w:rFonts w:ascii="Calibri Light" w:eastAsia="Times New Roman" w:hAnsi="Calibri Light" w:cs="Mangal"/>
      <w:b/>
      <w:bCs/>
      <w:sz w:val="26"/>
      <w:szCs w:val="26"/>
      <w:lang w:val="en-US" w:eastAsia="ar-SA" w:bidi="ar-SA"/>
    </w:rPr>
  </w:style>
  <w:style w:type="paragraph" w:styleId="NormalWeb">
    <w:name w:val="Normal (Web)"/>
    <w:basedOn w:val="Normal"/>
    <w:uiPriority w:val="99"/>
    <w:unhideWhenUsed/>
    <w:rsid w:val="0011007F"/>
    <w:rPr>
      <w:rFonts w:ascii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11007F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11007F"/>
    <w:rPr>
      <w:color w:val="605E5C"/>
      <w:shd w:val="clear" w:color="auto" w:fill="E1DFDD"/>
    </w:rPr>
  </w:style>
  <w:style w:type="character" w:styleId="Strong">
    <w:name w:val="Strong"/>
    <w:uiPriority w:val="22"/>
    <w:qFormat/>
    <w:rsid w:val="00396F59"/>
    <w:rPr>
      <w:b/>
      <w:bCs/>
    </w:rPr>
  </w:style>
  <w:style w:type="character" w:styleId="HTMLCode">
    <w:name w:val="HTML Code"/>
    <w:uiPriority w:val="99"/>
    <w:semiHidden/>
    <w:unhideWhenUsed/>
    <w:rsid w:val="00396F59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link w:val="Heading4"/>
    <w:uiPriority w:val="9"/>
    <w:rsid w:val="00824E99"/>
    <w:rPr>
      <w:rFonts w:ascii="Calibri" w:eastAsia="Times New Roman" w:hAnsi="Calibri" w:cs="Mangal"/>
      <w:b/>
      <w:bCs/>
      <w:sz w:val="28"/>
      <w:szCs w:val="28"/>
      <w:lang w:val="en-US" w:eastAsia="ar-SA" w:bidi="ar-SA"/>
    </w:rPr>
  </w:style>
  <w:style w:type="paragraph" w:styleId="Quote">
    <w:name w:val="Quote"/>
    <w:basedOn w:val="Normal"/>
    <w:next w:val="Normal"/>
    <w:link w:val="QuoteChar"/>
    <w:uiPriority w:val="99"/>
    <w:qFormat/>
    <w:rsid w:val="00F45C50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99"/>
    <w:rsid w:val="00F45C50"/>
    <w:rPr>
      <w:rFonts w:ascii="Calibri" w:eastAsia="Calibri" w:hAnsi="Calibri" w:cs="Calibri"/>
      <w:i/>
      <w:iCs/>
      <w:color w:val="404040"/>
      <w:sz w:val="22"/>
      <w:szCs w:val="22"/>
      <w:lang w:val="en-US" w:eastAsia="ar-SA" w:bidi="ar-SA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F45C50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IntenseQuoteChar">
    <w:name w:val="Intense Quote Char"/>
    <w:link w:val="IntenseQuote"/>
    <w:uiPriority w:val="99"/>
    <w:rsid w:val="00F45C50"/>
    <w:rPr>
      <w:rFonts w:ascii="Calibri" w:eastAsia="Calibri" w:hAnsi="Calibri" w:cs="Calibri"/>
      <w:i/>
      <w:iCs/>
      <w:color w:val="4472C4"/>
      <w:sz w:val="22"/>
      <w:szCs w:val="22"/>
      <w:lang w:val="en-US" w:eastAsia="ar-SA" w:bidi="ar-SA"/>
    </w:rPr>
  </w:style>
  <w:style w:type="character" w:customStyle="1" w:styleId="Heading2Char">
    <w:name w:val="Heading 2 Char"/>
    <w:link w:val="Heading2"/>
    <w:uiPriority w:val="9"/>
    <w:rsid w:val="00F45C50"/>
    <w:rPr>
      <w:rFonts w:ascii="Calibri Light" w:eastAsia="Times New Roman" w:hAnsi="Calibri Light" w:cs="Mangal"/>
      <w:b/>
      <w:bCs/>
      <w:i/>
      <w:iCs/>
      <w:sz w:val="28"/>
      <w:szCs w:val="28"/>
      <w:lang w:val="en-US" w:eastAsia="ar-S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4715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97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2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58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5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969910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4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3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02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21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636134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0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7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32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61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93955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01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7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43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116377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5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111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13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0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0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558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6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9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57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95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537656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1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15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42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748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307394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8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49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97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737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119500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6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2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27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189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680779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48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4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21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77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02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69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3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60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95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0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matplotlib.org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seaborn.pydata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andas.pydata.org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993F23-9A3F-4C94-89D9-3B757482F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794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GUIDELINES</vt:lpstr>
    </vt:vector>
  </TitlesOfParts>
  <Company>Microsoft</Company>
  <LinksUpToDate>false</LinksUpToDate>
  <CharactersWithSpaces>5316</CharactersWithSpaces>
  <SharedDoc>false</SharedDoc>
  <HLinks>
    <vt:vector size="66" baseType="variant">
      <vt:variant>
        <vt:i4>6881396</vt:i4>
      </vt:variant>
      <vt:variant>
        <vt:i4>81</vt:i4>
      </vt:variant>
      <vt:variant>
        <vt:i4>0</vt:i4>
      </vt:variant>
      <vt:variant>
        <vt:i4>5</vt:i4>
      </vt:variant>
      <vt:variant>
        <vt:lpwstr>https://matplotlib.org/</vt:lpwstr>
      </vt:variant>
      <vt:variant>
        <vt:lpwstr/>
      </vt:variant>
      <vt:variant>
        <vt:i4>3866735</vt:i4>
      </vt:variant>
      <vt:variant>
        <vt:i4>78</vt:i4>
      </vt:variant>
      <vt:variant>
        <vt:i4>0</vt:i4>
      </vt:variant>
      <vt:variant>
        <vt:i4>5</vt:i4>
      </vt:variant>
      <vt:variant>
        <vt:lpwstr>https://seaborn.pydata.org/</vt:lpwstr>
      </vt:variant>
      <vt:variant>
        <vt:lpwstr/>
      </vt:variant>
      <vt:variant>
        <vt:i4>7602272</vt:i4>
      </vt:variant>
      <vt:variant>
        <vt:i4>75</vt:i4>
      </vt:variant>
      <vt:variant>
        <vt:i4>0</vt:i4>
      </vt:variant>
      <vt:variant>
        <vt:i4>5</vt:i4>
      </vt:variant>
      <vt:variant>
        <vt:lpwstr>https://pandas.pydata.org/</vt:lpwstr>
      </vt:variant>
      <vt:variant>
        <vt:lpwstr/>
      </vt:variant>
      <vt:variant>
        <vt:i4>6684781</vt:i4>
      </vt:variant>
      <vt:variant>
        <vt:i4>72</vt:i4>
      </vt:variant>
      <vt:variant>
        <vt:i4>0</vt:i4>
      </vt:variant>
      <vt:variant>
        <vt:i4>5</vt:i4>
      </vt:variant>
      <vt:variant>
        <vt:lpwstr>https://catalog.data.gov/dataset/provisional-covid-19-death-counts-by-sex-age-and-state</vt:lpwstr>
      </vt:variant>
      <vt:variant>
        <vt:lpwstr/>
      </vt:variant>
      <vt:variant>
        <vt:i4>6684781</vt:i4>
      </vt:variant>
      <vt:variant>
        <vt:i4>39</vt:i4>
      </vt:variant>
      <vt:variant>
        <vt:i4>0</vt:i4>
      </vt:variant>
      <vt:variant>
        <vt:i4>5</vt:i4>
      </vt:variant>
      <vt:variant>
        <vt:lpwstr>https://catalog.data.gov/dataset/provisional-covid-19-death-counts-by-sex-age-and-state</vt:lpwstr>
      </vt:variant>
      <vt:variant>
        <vt:lpwstr/>
      </vt:variant>
      <vt:variant>
        <vt:i4>1900604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_Toc195311916</vt:lpwstr>
      </vt:variant>
      <vt:variant>
        <vt:i4>1900604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_Toc195311915</vt:lpwstr>
      </vt:variant>
      <vt:variant>
        <vt:i4>1900604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_Toc195311914</vt:lpwstr>
      </vt:variant>
      <vt:variant>
        <vt:i4>1900604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_Toc195311913</vt:lpwstr>
      </vt:variant>
      <vt:variant>
        <vt:i4>1900604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_Toc195311912</vt:lpwstr>
      </vt:variant>
      <vt:variant>
        <vt:i4>1900604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_Toc195311911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GUIDELINES</dc:title>
  <dc:subject/>
  <dc:creator>srikanth</dc:creator>
  <cp:keywords/>
  <cp:lastModifiedBy>Abhinav Tyagi</cp:lastModifiedBy>
  <cp:revision>4</cp:revision>
  <cp:lastPrinted>2025-04-11T18:36:00Z</cp:lastPrinted>
  <dcterms:created xsi:type="dcterms:W3CDTF">2025-04-12T13:05:00Z</dcterms:created>
  <dcterms:modified xsi:type="dcterms:W3CDTF">2025-04-12T17:09:00Z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a745d242e21c053bbd94a55890300fea966b0bf77e7177696a2e3edff381f6e2</vt:lpwstr>
  </property>
  <property fmtid="{D5CDD505-2E9C-101B-9397-08002B2CF9AE}" pid="3" name="KSOProductBuildVer">
    <vt:lpwstr>1033-12.2.0.20326</vt:lpwstr>
  </property>
  <property fmtid="{D5CDD505-2E9C-101B-9397-08002B2CF9AE}" pid="4" name="ICV">
    <vt:lpwstr>8BA0FC562DAC4C1AA4F6E8AAE2FCC47F_13</vt:lpwstr>
  </property>
</Properties>
</file>